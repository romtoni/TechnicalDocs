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A66EA" w14:textId="426DA741" w:rsidR="001B358B" w:rsidRPr="00716AA7" w:rsidRDefault="3020FB9C" w:rsidP="3020FB9C">
      <w:pPr>
        <w:rPr>
          <w:rFonts w:asciiTheme="minorHAnsi" w:hAnsiTheme="minorHAnsi" w:cstheme="minorHAnsi"/>
          <w:b/>
          <w:bCs/>
          <w:i/>
          <w:iCs/>
          <w:sz w:val="16"/>
          <w:szCs w:val="16"/>
          <w:u w:val="single"/>
          <w:lang w:val="en-US" w:eastAsia="zh-TW"/>
        </w:rPr>
      </w:pPr>
      <w:r w:rsidRPr="00716AA7">
        <w:rPr>
          <w:rFonts w:asciiTheme="minorHAnsi" w:hAnsiTheme="minorHAnsi" w:cstheme="minorHAnsi"/>
          <w:b/>
          <w:bCs/>
          <w:sz w:val="24"/>
          <w:szCs w:val="24"/>
          <w:u w:val="single"/>
          <w:lang w:eastAsia="zh-TW"/>
        </w:rPr>
        <w:t xml:space="preserve">Rincian </w:t>
      </w:r>
      <w:r w:rsidR="00FD58AA" w:rsidRPr="00716AA7">
        <w:rPr>
          <w:rFonts w:asciiTheme="minorHAnsi" w:hAnsiTheme="minorHAnsi" w:cstheme="minorHAnsi"/>
          <w:b/>
          <w:bCs/>
          <w:sz w:val="24"/>
          <w:szCs w:val="24"/>
          <w:u w:val="single"/>
          <w:lang w:val="en-US" w:eastAsia="zh-TW"/>
        </w:rPr>
        <w:t>BRS</w:t>
      </w:r>
    </w:p>
    <w:tbl>
      <w:tblPr>
        <w:tblW w:w="9639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7839"/>
      </w:tblGrid>
      <w:tr w:rsidR="001B358B" w:rsidRPr="00716AA7" w14:paraId="48C85CB5" w14:textId="77777777" w:rsidTr="3020FB9C">
        <w:tc>
          <w:tcPr>
            <w:tcW w:w="1800" w:type="dxa"/>
            <w:shd w:val="clear" w:color="auto" w:fill="FFFFFF" w:themeFill="background1"/>
          </w:tcPr>
          <w:p w14:paraId="7E13CD04" w14:textId="676B0DD5" w:rsidR="00D3219C" w:rsidRPr="00716AA7" w:rsidRDefault="3020FB9C" w:rsidP="0000093D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r w:rsidRPr="00716AA7">
              <w:rPr>
                <w:rFonts w:asciiTheme="minorHAnsi" w:hAnsiTheme="minorHAnsi" w:cstheme="minorHAnsi"/>
                <w:b/>
                <w:bCs/>
              </w:rPr>
              <w:t xml:space="preserve">No. </w:t>
            </w:r>
            <w:r w:rsidR="00FD58AA" w:rsidRPr="00716AA7">
              <w:rPr>
                <w:rFonts w:asciiTheme="minorHAnsi" w:hAnsiTheme="minorHAnsi" w:cstheme="minorHAnsi"/>
                <w:b/>
                <w:bCs/>
              </w:rPr>
              <w:t>FPP</w:t>
            </w:r>
          </w:p>
        </w:tc>
        <w:tc>
          <w:tcPr>
            <w:tcW w:w="7839" w:type="dxa"/>
          </w:tcPr>
          <w:p w14:paraId="383F0EC6" w14:textId="1A925C7C" w:rsidR="001B358B" w:rsidRPr="00716AA7" w:rsidRDefault="001B358B">
            <w:pPr>
              <w:pStyle w:val="Texte1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794C53" w:rsidRPr="00716AA7" w14:paraId="0BAB21C7" w14:textId="77777777" w:rsidTr="3020FB9C">
        <w:trPr>
          <w:trHeight w:val="111"/>
        </w:trPr>
        <w:tc>
          <w:tcPr>
            <w:tcW w:w="1800" w:type="dxa"/>
            <w:shd w:val="clear" w:color="auto" w:fill="FFFFFF" w:themeFill="background1"/>
          </w:tcPr>
          <w:p w14:paraId="247A4FFA" w14:textId="040E2C04" w:rsidR="00794C53" w:rsidRPr="00716AA7" w:rsidRDefault="005512FA" w:rsidP="3020FB9C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r w:rsidRPr="00716AA7">
              <w:rPr>
                <w:rFonts w:asciiTheme="minorHAnsi" w:hAnsiTheme="minorHAnsi" w:cstheme="minorHAnsi"/>
                <w:b/>
                <w:bCs/>
              </w:rPr>
              <w:t>Judul Permintaan</w:t>
            </w:r>
          </w:p>
        </w:tc>
        <w:tc>
          <w:tcPr>
            <w:tcW w:w="7839" w:type="dxa"/>
          </w:tcPr>
          <w:p w14:paraId="069178FD" w14:textId="7BF2B44B" w:rsidR="00794C53" w:rsidRPr="00716AA7" w:rsidRDefault="00794C53">
            <w:pPr>
              <w:pStyle w:val="Texte1"/>
              <w:rPr>
                <w:rFonts w:asciiTheme="minorHAnsi" w:hAnsiTheme="minorHAnsi" w:cstheme="minorHAnsi"/>
              </w:rPr>
            </w:pPr>
          </w:p>
        </w:tc>
      </w:tr>
    </w:tbl>
    <w:p w14:paraId="23DE6F46" w14:textId="77777777" w:rsidR="001B358B" w:rsidRPr="00716AA7" w:rsidRDefault="001B358B">
      <w:pPr>
        <w:rPr>
          <w:rFonts w:asciiTheme="minorHAnsi" w:hAnsiTheme="minorHAnsi" w:cstheme="minorHAnsi"/>
          <w:b/>
          <w:sz w:val="24"/>
          <w:u w:val="single"/>
        </w:rPr>
      </w:pPr>
    </w:p>
    <w:p w14:paraId="26F0F1D1" w14:textId="77777777" w:rsidR="001B358B" w:rsidRPr="00716AA7" w:rsidRDefault="001B358B">
      <w:pPr>
        <w:rPr>
          <w:rFonts w:asciiTheme="minorHAnsi" w:hAnsiTheme="minorHAnsi" w:cstheme="minorHAnsi"/>
          <w:b/>
          <w:sz w:val="24"/>
          <w:u w:val="single"/>
        </w:rPr>
      </w:pPr>
    </w:p>
    <w:p w14:paraId="23144C89" w14:textId="77F35619" w:rsidR="001B358B" w:rsidRPr="00716AA7" w:rsidRDefault="00FD58AA" w:rsidP="3020FB9C">
      <w:pPr>
        <w:rPr>
          <w:rFonts w:asciiTheme="minorHAnsi" w:hAnsiTheme="minorHAnsi" w:cstheme="minorHAnsi"/>
          <w:b/>
          <w:bCs/>
          <w:sz w:val="24"/>
          <w:szCs w:val="24"/>
          <w:u w:val="single"/>
          <w:lang w:eastAsia="zh-CN"/>
        </w:rPr>
      </w:pPr>
      <w:r w:rsidRPr="00716AA7">
        <w:rPr>
          <w:rFonts w:asciiTheme="minorHAnsi" w:hAnsiTheme="minorHAnsi" w:cstheme="minorHAnsi"/>
          <w:b/>
          <w:bCs/>
          <w:sz w:val="24"/>
          <w:szCs w:val="24"/>
          <w:u w:val="single"/>
        </w:rPr>
        <w:t>Tanda Tangan Bisnis</w:t>
      </w:r>
    </w:p>
    <w:p w14:paraId="3E1A639E" w14:textId="6140D66B" w:rsidR="3020FB9C" w:rsidRPr="00716AA7" w:rsidRDefault="3020FB9C" w:rsidP="3020FB9C">
      <w:pPr>
        <w:rPr>
          <w:rFonts w:asciiTheme="minorHAnsi" w:hAnsiTheme="minorHAnsi" w:cstheme="minorHAnsi"/>
          <w:b/>
          <w:bCs/>
          <w:i/>
          <w:iCs/>
          <w:sz w:val="16"/>
          <w:szCs w:val="16"/>
          <w:u w:val="single"/>
        </w:rPr>
      </w:pPr>
    </w:p>
    <w:tbl>
      <w:tblPr>
        <w:tblW w:w="963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2109E7" w:rsidRPr="00716AA7" w14:paraId="010779EB" w14:textId="77777777" w:rsidTr="00FD58AA">
        <w:trPr>
          <w:trHeight w:val="432"/>
        </w:trPr>
        <w:tc>
          <w:tcPr>
            <w:tcW w:w="2790" w:type="dxa"/>
            <w:shd w:val="clear" w:color="auto" w:fill="D9D9D9" w:themeFill="background1" w:themeFillShade="D9"/>
          </w:tcPr>
          <w:p w14:paraId="3246316E" w14:textId="7DC3F121" w:rsidR="00B61E29" w:rsidRPr="00716AA7" w:rsidRDefault="001B358B" w:rsidP="3020FB9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3020FB9C"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Nama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27344FD" w14:textId="292B0955" w:rsidR="002109E7" w:rsidRPr="00716AA7" w:rsidRDefault="3020FB9C" w:rsidP="3020FB9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Departemen/Divisi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94A95C7" w14:textId="77777777" w:rsidR="002109E7" w:rsidRPr="00716AA7" w:rsidRDefault="3020FB9C" w:rsidP="3020FB9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Tanda Tangan</w:t>
            </w:r>
          </w:p>
          <w:p w14:paraId="642301A7" w14:textId="7BB2C49F" w:rsidR="00B61E29" w:rsidRPr="00716AA7" w:rsidRDefault="00B61E29" w:rsidP="3020FB9C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98BFC8F" w14:textId="734DE632" w:rsidR="002109E7" w:rsidRPr="00716AA7" w:rsidRDefault="3020FB9C" w:rsidP="3020FB9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Tanggal</w:t>
            </w:r>
          </w:p>
        </w:tc>
      </w:tr>
      <w:tr w:rsidR="00820D40" w:rsidRPr="00716AA7" w14:paraId="60A2E04A" w14:textId="77777777" w:rsidTr="3020FB9C">
        <w:trPr>
          <w:trHeight w:val="216"/>
        </w:trPr>
        <w:tc>
          <w:tcPr>
            <w:tcW w:w="2790" w:type="dxa"/>
          </w:tcPr>
          <w:p w14:paraId="1E81DB99" w14:textId="77777777" w:rsidR="00820D40" w:rsidRDefault="00820D4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2C7DF931" w14:textId="77777777" w:rsidR="00B72AD0" w:rsidRDefault="00B72AD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4FE6EE20" w14:textId="79682C72" w:rsidR="00B72AD0" w:rsidRPr="00716AA7" w:rsidRDefault="00B72AD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6BEFF4C9" w14:textId="6BC65A74" w:rsidR="00820D40" w:rsidRPr="00716AA7" w:rsidRDefault="00820D40" w:rsidP="00820D40">
            <w:pPr>
              <w:rPr>
                <w:rFonts w:asciiTheme="minorHAnsi" w:hAnsiTheme="minorHAnsi" w:cstheme="minorHAnsi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1E270616" w14:textId="77777777" w:rsidR="00820D40" w:rsidRPr="00716AA7" w:rsidRDefault="00820D40" w:rsidP="00820D40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031CC521" w14:textId="77777777" w:rsidR="00820D40" w:rsidRPr="00716AA7" w:rsidRDefault="00820D40" w:rsidP="00820D40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  <w:tr w:rsidR="00820D40" w:rsidRPr="00716AA7" w14:paraId="7B5ED8E9" w14:textId="77777777" w:rsidTr="3020FB9C">
        <w:trPr>
          <w:trHeight w:val="216"/>
        </w:trPr>
        <w:tc>
          <w:tcPr>
            <w:tcW w:w="2790" w:type="dxa"/>
          </w:tcPr>
          <w:p w14:paraId="0B019E3C" w14:textId="77777777" w:rsidR="00820D40" w:rsidRDefault="00820D4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val="en-US" w:eastAsia="zh-CN"/>
              </w:rPr>
            </w:pPr>
          </w:p>
          <w:p w14:paraId="1FB248BA" w14:textId="77777777" w:rsidR="00B72AD0" w:rsidRDefault="00B72AD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val="en-US" w:eastAsia="zh-CN"/>
              </w:rPr>
            </w:pPr>
          </w:p>
          <w:p w14:paraId="306577C6" w14:textId="01A7DC12" w:rsidR="00B72AD0" w:rsidRPr="00B72AD0" w:rsidRDefault="00B72AD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val="en-US" w:eastAsia="zh-CN"/>
              </w:rPr>
            </w:pPr>
          </w:p>
        </w:tc>
        <w:tc>
          <w:tcPr>
            <w:tcW w:w="3330" w:type="dxa"/>
          </w:tcPr>
          <w:p w14:paraId="3D20CE73" w14:textId="338905A8" w:rsidR="00820D40" w:rsidRPr="00716AA7" w:rsidRDefault="00820D40" w:rsidP="00820D40">
            <w:pPr>
              <w:rPr>
                <w:rFonts w:asciiTheme="minorHAnsi" w:hAnsiTheme="minorHAnsi" w:cstheme="minorHAnsi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4A929F3F" w14:textId="77777777" w:rsidR="00820D40" w:rsidRPr="00716AA7" w:rsidRDefault="00820D40" w:rsidP="00820D40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01B674D7" w14:textId="2334C184" w:rsidR="006860C1" w:rsidRPr="00716AA7" w:rsidDel="00B72AD0" w:rsidRDefault="006860C1" w:rsidP="00820D40">
            <w:pPr>
              <w:rPr>
                <w:del w:id="0" w:author="Romtoni" w:date="2023-02-21T09:53:00Z"/>
                <w:rFonts w:asciiTheme="minorHAnsi" w:eastAsia="Arial Unicode MS" w:hAnsiTheme="minorHAnsi" w:cstheme="minorHAnsi"/>
                <w:sz w:val="16"/>
              </w:rPr>
            </w:pPr>
          </w:p>
          <w:p w14:paraId="788E600F" w14:textId="77777777" w:rsidR="00820D40" w:rsidRPr="00716AA7" w:rsidRDefault="00820D40" w:rsidP="00E50863">
            <w:pPr>
              <w:jc w:val="center"/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  <w:tr w:rsidR="00820D40" w:rsidRPr="00716AA7" w14:paraId="7DC7263D" w14:textId="77777777" w:rsidTr="3020FB9C">
        <w:trPr>
          <w:trHeight w:val="234"/>
        </w:trPr>
        <w:tc>
          <w:tcPr>
            <w:tcW w:w="2790" w:type="dxa"/>
          </w:tcPr>
          <w:p w14:paraId="6EBC599F" w14:textId="77777777" w:rsidR="00820D40" w:rsidRDefault="00820D4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528A3F5C" w14:textId="77777777" w:rsidR="00B72AD0" w:rsidRDefault="00B72AD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5F28D05A" w14:textId="4AC71555" w:rsidR="00B72AD0" w:rsidRPr="00716AA7" w:rsidRDefault="00B72AD0" w:rsidP="00820D40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2A47D708" w14:textId="2AAADF11" w:rsidR="00820D40" w:rsidRPr="00716AA7" w:rsidRDefault="00820D40" w:rsidP="00820D40">
            <w:pPr>
              <w:rPr>
                <w:rFonts w:asciiTheme="minorHAnsi" w:hAnsiTheme="minorHAnsi" w:cstheme="minorHAnsi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31CB0437" w14:textId="77777777" w:rsidR="00820D40" w:rsidRPr="00716AA7" w:rsidRDefault="00820D40" w:rsidP="00820D40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64B0B226" w14:textId="77777777" w:rsidR="00820D40" w:rsidRPr="00716AA7" w:rsidRDefault="00820D40" w:rsidP="00820D40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</w:tbl>
    <w:p w14:paraId="582DA596" w14:textId="77777777" w:rsidR="002109E7" w:rsidRPr="00716AA7" w:rsidRDefault="002109E7">
      <w:pPr>
        <w:rPr>
          <w:rFonts w:asciiTheme="minorHAnsi" w:hAnsiTheme="minorHAnsi" w:cstheme="minorHAnsi"/>
          <w:b/>
          <w:sz w:val="24"/>
        </w:rPr>
      </w:pPr>
    </w:p>
    <w:p w14:paraId="3B31F8B7" w14:textId="77777777" w:rsidR="001B358B" w:rsidRPr="00716AA7" w:rsidRDefault="001B358B">
      <w:pPr>
        <w:rPr>
          <w:rFonts w:asciiTheme="minorHAnsi" w:hAnsiTheme="minorHAnsi" w:cstheme="minorHAnsi"/>
          <w:b/>
          <w:sz w:val="24"/>
          <w:u w:val="single"/>
          <w:lang w:eastAsia="zh-CN"/>
        </w:rPr>
      </w:pPr>
    </w:p>
    <w:p w14:paraId="2EEF344E" w14:textId="04C8CF60" w:rsidR="001B358B" w:rsidRPr="00716AA7" w:rsidRDefault="3020FB9C" w:rsidP="3020FB9C">
      <w:pPr>
        <w:rPr>
          <w:rFonts w:asciiTheme="minorHAnsi" w:hAnsiTheme="minorHAnsi" w:cstheme="minorHAnsi"/>
          <w:b/>
          <w:bCs/>
          <w:i/>
          <w:iCs/>
          <w:sz w:val="16"/>
          <w:szCs w:val="16"/>
          <w:u w:val="single"/>
        </w:rPr>
      </w:pPr>
      <w:r w:rsidRPr="00716AA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Versi Dokumen </w:t>
      </w:r>
    </w:p>
    <w:p w14:paraId="1FBB2CFD" w14:textId="77777777" w:rsidR="001B358B" w:rsidRPr="00716AA7" w:rsidRDefault="001B358B">
      <w:pPr>
        <w:rPr>
          <w:rFonts w:asciiTheme="minorHAnsi" w:hAnsiTheme="minorHAnsi" w:cstheme="minorHAnsi"/>
          <w:b/>
          <w:sz w:val="24"/>
          <w:lang w:eastAsia="zh-CN"/>
        </w:rPr>
      </w:pPr>
      <w:r w:rsidRPr="00716AA7">
        <w:rPr>
          <w:rFonts w:asciiTheme="minorHAnsi" w:hAnsiTheme="minorHAnsi" w:cstheme="minorHAnsi"/>
          <w:b/>
          <w:sz w:val="24"/>
        </w:rPr>
        <w:t xml:space="preserve"> </w:t>
      </w:r>
    </w:p>
    <w:tbl>
      <w:tblPr>
        <w:tblW w:w="9639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559"/>
        <w:gridCol w:w="1701"/>
        <w:gridCol w:w="4252"/>
      </w:tblGrid>
      <w:tr w:rsidR="001B358B" w:rsidRPr="00716AA7" w14:paraId="552B07B7" w14:textId="77777777" w:rsidTr="00FD58AA">
        <w:tc>
          <w:tcPr>
            <w:tcW w:w="851" w:type="dxa"/>
            <w:shd w:val="clear" w:color="auto" w:fill="D9D9D9" w:themeFill="background1" w:themeFillShade="D9"/>
          </w:tcPr>
          <w:p w14:paraId="0B32A013" w14:textId="014E59B4" w:rsidR="00B61E29" w:rsidRPr="00716AA7" w:rsidRDefault="3020FB9C" w:rsidP="3020FB9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Versi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C27F33" w14:textId="77777777" w:rsidR="001B358B" w:rsidRPr="00716AA7" w:rsidRDefault="3020FB9C" w:rsidP="3020FB9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Tanggal</w:t>
            </w:r>
          </w:p>
          <w:p w14:paraId="096ECF88" w14:textId="6827CEF5" w:rsidR="00B61E29" w:rsidRPr="00716AA7" w:rsidRDefault="00B61E29" w:rsidP="3020FB9C">
            <w:pPr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4D8875FC" w14:textId="0A40088C" w:rsidR="00B61E29" w:rsidRPr="00716AA7" w:rsidRDefault="3020FB9C" w:rsidP="3020FB9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Penulis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74DAAB" w14:textId="77777777" w:rsidR="001B358B" w:rsidRPr="00716AA7" w:rsidRDefault="3020FB9C" w:rsidP="3020FB9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Pemeriksa</w:t>
            </w:r>
          </w:p>
          <w:p w14:paraId="3D694E87" w14:textId="5DC4E0A7" w:rsidR="00B61E29" w:rsidRPr="00716AA7" w:rsidRDefault="00B61E29" w:rsidP="3020FB9C">
            <w:pPr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347F0B30" w14:textId="77777777" w:rsidR="001B358B" w:rsidRPr="00716AA7" w:rsidRDefault="3020FB9C" w:rsidP="3020FB9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Deskripsi Perubahan</w:t>
            </w:r>
          </w:p>
          <w:p w14:paraId="35954E65" w14:textId="19F34949" w:rsidR="00B61E29" w:rsidRPr="00716AA7" w:rsidRDefault="00B61E29" w:rsidP="3020FB9C">
            <w:pPr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B358B" w:rsidRPr="00716AA7" w14:paraId="5BB6DE92" w14:textId="77777777" w:rsidTr="3020FB9C">
        <w:tc>
          <w:tcPr>
            <w:tcW w:w="851" w:type="dxa"/>
          </w:tcPr>
          <w:p w14:paraId="7A21C56C" w14:textId="0ACA5530" w:rsidR="001B358B" w:rsidRPr="00716AA7" w:rsidRDefault="001B358B">
            <w:pPr>
              <w:rPr>
                <w:rFonts w:asciiTheme="minorHAnsi" w:hAnsiTheme="minorHAnsi" w:cstheme="minorHAnsi"/>
                <w:sz w:val="16"/>
                <w:lang w:val="en-US" w:eastAsia="zh-CN"/>
              </w:rPr>
            </w:pPr>
          </w:p>
        </w:tc>
        <w:tc>
          <w:tcPr>
            <w:tcW w:w="1276" w:type="dxa"/>
          </w:tcPr>
          <w:p w14:paraId="39DB2A9F" w14:textId="77777777" w:rsidR="001B358B" w:rsidRPr="00716AA7" w:rsidRDefault="001B358B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  <w:tc>
          <w:tcPr>
            <w:tcW w:w="1559" w:type="dxa"/>
          </w:tcPr>
          <w:p w14:paraId="075B1632" w14:textId="3CB51A9A" w:rsidR="001B358B" w:rsidRPr="00716AA7" w:rsidRDefault="001B358B">
            <w:pPr>
              <w:rPr>
                <w:rFonts w:asciiTheme="minorHAnsi" w:hAnsiTheme="minorHAnsi" w:cstheme="minorHAnsi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14:paraId="04DB4A69" w14:textId="77777777" w:rsidR="001B358B" w:rsidRPr="00716AA7" w:rsidRDefault="001B358B">
            <w:pPr>
              <w:rPr>
                <w:rFonts w:asciiTheme="minorHAnsi" w:hAnsiTheme="minorHAnsi" w:cstheme="minorHAnsi"/>
                <w:color w:val="000000"/>
                <w:sz w:val="16"/>
                <w:lang w:eastAsia="zh-CN"/>
              </w:rPr>
            </w:pPr>
          </w:p>
        </w:tc>
        <w:tc>
          <w:tcPr>
            <w:tcW w:w="4252" w:type="dxa"/>
          </w:tcPr>
          <w:p w14:paraId="54D921C5" w14:textId="237E3B49" w:rsidR="001B358B" w:rsidRPr="00716AA7" w:rsidRDefault="001B358B">
            <w:pPr>
              <w:rPr>
                <w:rFonts w:asciiTheme="minorHAnsi" w:eastAsia="Arial Unicode MS" w:hAnsiTheme="minorHAnsi" w:cstheme="minorHAnsi"/>
                <w:sz w:val="16"/>
                <w:lang w:val="en-US" w:eastAsia="zh-CN"/>
              </w:rPr>
            </w:pPr>
          </w:p>
        </w:tc>
      </w:tr>
      <w:tr w:rsidR="001B358B" w:rsidRPr="00716AA7" w14:paraId="7FDDFC38" w14:textId="77777777" w:rsidTr="3020FB9C">
        <w:tc>
          <w:tcPr>
            <w:tcW w:w="851" w:type="dxa"/>
          </w:tcPr>
          <w:p w14:paraId="3FA6EC3A" w14:textId="3BCF98E4" w:rsidR="001B358B" w:rsidRPr="00E50863" w:rsidRDefault="001B358B">
            <w:pPr>
              <w:rPr>
                <w:rFonts w:asciiTheme="minorHAnsi" w:hAnsiTheme="minorHAnsi" w:cstheme="minorHAnsi"/>
                <w:color w:val="000000"/>
                <w:sz w:val="16"/>
                <w:lang w:val="en-US" w:eastAsia="zh-CN"/>
              </w:rPr>
            </w:pPr>
          </w:p>
        </w:tc>
        <w:tc>
          <w:tcPr>
            <w:tcW w:w="1276" w:type="dxa"/>
          </w:tcPr>
          <w:p w14:paraId="7506EA67" w14:textId="77777777" w:rsidR="001B358B" w:rsidRPr="00716AA7" w:rsidRDefault="001B358B">
            <w:pPr>
              <w:rPr>
                <w:rFonts w:asciiTheme="minorHAnsi" w:eastAsia="Arial Unicode MS" w:hAnsiTheme="minorHAnsi" w:cstheme="minorHAnsi"/>
                <w:sz w:val="16"/>
                <w:lang w:eastAsia="zh-CN"/>
              </w:rPr>
            </w:pPr>
          </w:p>
        </w:tc>
        <w:tc>
          <w:tcPr>
            <w:tcW w:w="1559" w:type="dxa"/>
          </w:tcPr>
          <w:p w14:paraId="2AFD07CA" w14:textId="277B2F3A" w:rsidR="001B358B" w:rsidRPr="00716AA7" w:rsidRDefault="001B358B">
            <w:pPr>
              <w:rPr>
                <w:rFonts w:asciiTheme="minorHAnsi" w:hAnsiTheme="minorHAnsi" w:cstheme="minorHAnsi"/>
                <w:color w:val="000000"/>
                <w:sz w:val="16"/>
                <w:lang w:eastAsia="zh-CN"/>
              </w:rPr>
            </w:pPr>
          </w:p>
        </w:tc>
        <w:tc>
          <w:tcPr>
            <w:tcW w:w="1701" w:type="dxa"/>
          </w:tcPr>
          <w:p w14:paraId="147E6CBF" w14:textId="77777777" w:rsidR="001B358B" w:rsidRPr="00716AA7" w:rsidRDefault="001B358B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4252" w:type="dxa"/>
          </w:tcPr>
          <w:p w14:paraId="32F76D36" w14:textId="0F32B5F5" w:rsidR="001B358B" w:rsidRPr="00E50863" w:rsidRDefault="001B358B">
            <w:pPr>
              <w:rPr>
                <w:rFonts w:asciiTheme="minorHAnsi" w:eastAsia="Arial Unicode MS" w:hAnsiTheme="minorHAnsi" w:cstheme="minorHAnsi"/>
                <w:sz w:val="16"/>
                <w:lang w:val="en-US" w:eastAsia="zh-CN"/>
              </w:rPr>
            </w:pPr>
          </w:p>
        </w:tc>
      </w:tr>
      <w:tr w:rsidR="001B358B" w:rsidRPr="00716AA7" w14:paraId="4B0C9D3C" w14:textId="77777777" w:rsidTr="3020FB9C">
        <w:tc>
          <w:tcPr>
            <w:tcW w:w="851" w:type="dxa"/>
          </w:tcPr>
          <w:p w14:paraId="50502649" w14:textId="6AAB5B90" w:rsidR="001B358B" w:rsidRPr="00716AA7" w:rsidRDefault="001B358B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276" w:type="dxa"/>
          </w:tcPr>
          <w:p w14:paraId="5E33E92A" w14:textId="77777777" w:rsidR="001B358B" w:rsidRPr="00716AA7" w:rsidRDefault="001B358B">
            <w:pPr>
              <w:rPr>
                <w:rFonts w:asciiTheme="minorHAnsi" w:eastAsia="Arial Unicode MS" w:hAnsiTheme="minorHAnsi" w:cstheme="minorHAnsi"/>
                <w:sz w:val="16"/>
                <w:lang w:val="en-US" w:eastAsia="zh-TW"/>
              </w:rPr>
            </w:pPr>
          </w:p>
        </w:tc>
        <w:tc>
          <w:tcPr>
            <w:tcW w:w="1559" w:type="dxa"/>
          </w:tcPr>
          <w:p w14:paraId="0A8715EB" w14:textId="14D5D725" w:rsidR="001B358B" w:rsidRPr="00716AA7" w:rsidRDefault="001B358B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701" w:type="dxa"/>
          </w:tcPr>
          <w:p w14:paraId="5D3622E5" w14:textId="77777777" w:rsidR="001B358B" w:rsidRPr="00716AA7" w:rsidRDefault="001B358B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4252" w:type="dxa"/>
          </w:tcPr>
          <w:p w14:paraId="1CE15DB1" w14:textId="26292DFC" w:rsidR="00967A42" w:rsidRPr="00E50863" w:rsidRDefault="00967A42" w:rsidP="00B72AD0">
            <w:pPr>
              <w:pStyle w:val="ListParagraph"/>
              <w:ind w:left="345"/>
              <w:rPr>
                <w:rFonts w:asciiTheme="minorHAnsi" w:eastAsia="Arial Unicode MS" w:hAnsiTheme="minorHAnsi" w:cstheme="minorHAnsi"/>
                <w:sz w:val="16"/>
                <w:lang w:eastAsia="zh-TW"/>
              </w:rPr>
            </w:pPr>
          </w:p>
        </w:tc>
      </w:tr>
      <w:tr w:rsidR="006860C1" w:rsidRPr="00716AA7" w14:paraId="38A92F91" w14:textId="77777777" w:rsidTr="3020FB9C">
        <w:tc>
          <w:tcPr>
            <w:tcW w:w="851" w:type="dxa"/>
          </w:tcPr>
          <w:p w14:paraId="259980A7" w14:textId="330579A7" w:rsidR="006860C1" w:rsidRPr="00716AA7" w:rsidRDefault="006860C1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276" w:type="dxa"/>
          </w:tcPr>
          <w:p w14:paraId="5CFA4A3A" w14:textId="77777777" w:rsidR="006860C1" w:rsidRPr="00716AA7" w:rsidRDefault="006860C1" w:rsidP="006860C1">
            <w:pPr>
              <w:rPr>
                <w:rFonts w:asciiTheme="minorHAnsi" w:eastAsia="Arial Unicode MS" w:hAnsiTheme="minorHAnsi" w:cstheme="minorHAnsi"/>
                <w:sz w:val="16"/>
                <w:lang w:val="en-US" w:eastAsia="zh-TW"/>
              </w:rPr>
            </w:pPr>
          </w:p>
        </w:tc>
        <w:tc>
          <w:tcPr>
            <w:tcW w:w="1559" w:type="dxa"/>
          </w:tcPr>
          <w:p w14:paraId="27CD321C" w14:textId="3F22BEFB" w:rsidR="006860C1" w:rsidRPr="00716AA7" w:rsidRDefault="006860C1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701" w:type="dxa"/>
          </w:tcPr>
          <w:p w14:paraId="3F6DA35D" w14:textId="77777777" w:rsidR="006860C1" w:rsidRPr="00716AA7" w:rsidRDefault="006860C1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4252" w:type="dxa"/>
          </w:tcPr>
          <w:p w14:paraId="551CCF50" w14:textId="4AE49B33" w:rsidR="0028789D" w:rsidRPr="00B72AD0" w:rsidRDefault="0028789D" w:rsidP="00B72AD0">
            <w:pPr>
              <w:ind w:left="127"/>
              <w:rPr>
                <w:rFonts w:asciiTheme="minorHAnsi" w:eastAsia="Arial Unicode MS" w:hAnsiTheme="minorHAnsi" w:cstheme="minorHAnsi"/>
                <w:sz w:val="16"/>
                <w:lang w:eastAsia="zh-TW"/>
              </w:rPr>
            </w:pPr>
          </w:p>
        </w:tc>
      </w:tr>
      <w:tr w:rsidR="008A0548" w:rsidRPr="00716AA7" w14:paraId="2B596528" w14:textId="77777777" w:rsidTr="3020FB9C">
        <w:tc>
          <w:tcPr>
            <w:tcW w:w="851" w:type="dxa"/>
          </w:tcPr>
          <w:p w14:paraId="715D1DC5" w14:textId="5E7D4397" w:rsidR="008A0548" w:rsidRPr="00716AA7" w:rsidRDefault="008A0548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276" w:type="dxa"/>
          </w:tcPr>
          <w:p w14:paraId="1C4BF3A6" w14:textId="77777777" w:rsidR="008A0548" w:rsidRPr="00716AA7" w:rsidRDefault="008A0548" w:rsidP="006860C1">
            <w:pPr>
              <w:rPr>
                <w:rFonts w:asciiTheme="minorHAnsi" w:eastAsia="Arial Unicode MS" w:hAnsiTheme="minorHAnsi" w:cstheme="minorHAnsi"/>
                <w:sz w:val="16"/>
                <w:lang w:val="en-US" w:eastAsia="zh-TW"/>
              </w:rPr>
            </w:pPr>
          </w:p>
        </w:tc>
        <w:tc>
          <w:tcPr>
            <w:tcW w:w="1559" w:type="dxa"/>
          </w:tcPr>
          <w:p w14:paraId="28CEDC22" w14:textId="758A8781" w:rsidR="008A0548" w:rsidRPr="00716AA7" w:rsidRDefault="008A0548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701" w:type="dxa"/>
          </w:tcPr>
          <w:p w14:paraId="22DFBA01" w14:textId="77777777" w:rsidR="008A0548" w:rsidRPr="00716AA7" w:rsidRDefault="008A0548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4252" w:type="dxa"/>
          </w:tcPr>
          <w:p w14:paraId="7BEF6DEF" w14:textId="7418C6AB" w:rsidR="00582D81" w:rsidRPr="00B72AD0" w:rsidRDefault="00582D81" w:rsidP="00B72AD0">
            <w:pPr>
              <w:ind w:left="127"/>
              <w:rPr>
                <w:rFonts w:asciiTheme="minorHAnsi" w:eastAsia="Arial Unicode MS" w:hAnsiTheme="minorHAnsi" w:cstheme="minorHAnsi"/>
                <w:sz w:val="16"/>
                <w:lang w:eastAsia="zh-TW"/>
              </w:rPr>
            </w:pPr>
          </w:p>
        </w:tc>
      </w:tr>
      <w:tr w:rsidR="00E50863" w:rsidRPr="00716AA7" w14:paraId="24D0E27C" w14:textId="77777777" w:rsidTr="3020FB9C">
        <w:tc>
          <w:tcPr>
            <w:tcW w:w="851" w:type="dxa"/>
          </w:tcPr>
          <w:p w14:paraId="536C5308" w14:textId="24AFC0C6" w:rsidR="00E50863" w:rsidRPr="00716AA7" w:rsidRDefault="00E50863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276" w:type="dxa"/>
          </w:tcPr>
          <w:p w14:paraId="7DBA4D24" w14:textId="77777777" w:rsidR="00E50863" w:rsidRPr="00716AA7" w:rsidRDefault="00E50863" w:rsidP="006860C1">
            <w:pPr>
              <w:rPr>
                <w:rFonts w:asciiTheme="minorHAnsi" w:eastAsia="Arial Unicode MS" w:hAnsiTheme="minorHAnsi" w:cstheme="minorHAnsi"/>
                <w:sz w:val="16"/>
                <w:lang w:val="en-US" w:eastAsia="zh-TW"/>
              </w:rPr>
            </w:pPr>
          </w:p>
        </w:tc>
        <w:tc>
          <w:tcPr>
            <w:tcW w:w="1559" w:type="dxa"/>
          </w:tcPr>
          <w:p w14:paraId="6F2E6C37" w14:textId="675E38A3" w:rsidR="00E50863" w:rsidRPr="00716AA7" w:rsidRDefault="00E50863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1701" w:type="dxa"/>
          </w:tcPr>
          <w:p w14:paraId="62FA69D9" w14:textId="77777777" w:rsidR="00E50863" w:rsidRPr="00716AA7" w:rsidRDefault="00E50863" w:rsidP="006860C1">
            <w:pPr>
              <w:rPr>
                <w:rFonts w:asciiTheme="minorHAnsi" w:eastAsia="PMingLiU" w:hAnsiTheme="minorHAnsi" w:cstheme="minorHAnsi"/>
                <w:color w:val="000000"/>
                <w:sz w:val="16"/>
                <w:lang w:val="en-US" w:eastAsia="zh-TW"/>
              </w:rPr>
            </w:pPr>
          </w:p>
        </w:tc>
        <w:tc>
          <w:tcPr>
            <w:tcW w:w="4252" w:type="dxa"/>
          </w:tcPr>
          <w:p w14:paraId="3BBB8B04" w14:textId="0696EF12" w:rsidR="00E50863" w:rsidRPr="00B72AD0" w:rsidRDefault="00E50863" w:rsidP="00B72AD0">
            <w:pPr>
              <w:ind w:left="127"/>
              <w:rPr>
                <w:rFonts w:asciiTheme="minorHAnsi" w:eastAsia="Arial Unicode MS" w:hAnsiTheme="minorHAnsi" w:cstheme="minorHAnsi"/>
                <w:sz w:val="16"/>
                <w:lang w:eastAsia="zh-TW"/>
              </w:rPr>
            </w:pPr>
          </w:p>
        </w:tc>
      </w:tr>
    </w:tbl>
    <w:p w14:paraId="106D795E" w14:textId="77777777" w:rsidR="00116828" w:rsidRPr="00716AA7" w:rsidRDefault="00116828" w:rsidP="00116828">
      <w:pPr>
        <w:rPr>
          <w:rFonts w:asciiTheme="minorHAnsi" w:hAnsiTheme="minorHAnsi" w:cstheme="minorHAnsi"/>
          <w:b/>
          <w:sz w:val="24"/>
          <w:u w:val="single"/>
        </w:rPr>
      </w:pPr>
    </w:p>
    <w:p w14:paraId="3E073F51" w14:textId="2A5619FA" w:rsidR="00116828" w:rsidRPr="00716AA7" w:rsidRDefault="00116828" w:rsidP="3020FB9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16AA7">
        <w:rPr>
          <w:rFonts w:asciiTheme="minorHAnsi" w:hAnsiTheme="minorHAnsi" w:cstheme="minorHAnsi"/>
          <w:b/>
          <w:bCs/>
          <w:sz w:val="24"/>
          <w:szCs w:val="24"/>
          <w:u w:val="single"/>
        </w:rPr>
        <w:br w:type="page"/>
      </w:r>
      <w:r w:rsidR="3020FB9C" w:rsidRPr="00716AA7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 xml:space="preserve">Review Dokumen oleh </w:t>
      </w:r>
      <w:r w:rsidR="0000093D" w:rsidRPr="00716AA7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TI</w:t>
      </w:r>
      <w:r w:rsidR="3020FB9C" w:rsidRPr="00716AA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tbl>
      <w:tblPr>
        <w:tblW w:w="963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FE1128" w:rsidRPr="00716AA7" w14:paraId="78CFAF25" w14:textId="77777777" w:rsidTr="00FD58AA">
        <w:trPr>
          <w:trHeight w:val="432"/>
        </w:trPr>
        <w:tc>
          <w:tcPr>
            <w:tcW w:w="2790" w:type="dxa"/>
            <w:shd w:val="clear" w:color="auto" w:fill="D9D9D9" w:themeFill="background1" w:themeFillShade="D9"/>
          </w:tcPr>
          <w:p w14:paraId="3821F1EB" w14:textId="77777777" w:rsidR="00FE1128" w:rsidRPr="00716AA7" w:rsidRDefault="3020FB9C" w:rsidP="3020FB9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Nama</w:t>
            </w:r>
          </w:p>
          <w:p w14:paraId="0D578DBC" w14:textId="6A2DE477" w:rsidR="00FE1128" w:rsidRPr="00716AA7" w:rsidRDefault="00FE1128" w:rsidP="3020FB9C">
            <w:pPr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14:paraId="0A7E1254" w14:textId="77777777" w:rsidR="00FE1128" w:rsidRPr="00716AA7" w:rsidRDefault="3020FB9C" w:rsidP="3020FB9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Departemen/Divisi</w:t>
            </w:r>
          </w:p>
          <w:p w14:paraId="4C3F4ACF" w14:textId="70F6DC3F" w:rsidR="00FE1128" w:rsidRPr="00716AA7" w:rsidRDefault="00FE1128" w:rsidP="3020FB9C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1BA64CBA" w14:textId="77777777" w:rsidR="00FE1128" w:rsidRPr="00716AA7" w:rsidRDefault="3020FB9C" w:rsidP="3020FB9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Tanda Tangan</w:t>
            </w:r>
          </w:p>
          <w:p w14:paraId="7ABCED47" w14:textId="6625CDAD" w:rsidR="00FE1128" w:rsidRPr="00716AA7" w:rsidRDefault="00FE1128" w:rsidP="3020FB9C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A14EB36" w14:textId="77777777" w:rsidR="00FE1128" w:rsidRPr="00716AA7" w:rsidRDefault="3020FB9C" w:rsidP="3020FB9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16A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Tanggal</w:t>
            </w:r>
          </w:p>
          <w:p w14:paraId="452C73B1" w14:textId="6C5039C0" w:rsidR="00FE1128" w:rsidRPr="00716AA7" w:rsidRDefault="00FE1128" w:rsidP="3020FB9C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A0548" w:rsidRPr="00716AA7" w14:paraId="6C03373B" w14:textId="77777777" w:rsidTr="3020FB9C">
        <w:trPr>
          <w:trHeight w:val="216"/>
        </w:trPr>
        <w:tc>
          <w:tcPr>
            <w:tcW w:w="2790" w:type="dxa"/>
          </w:tcPr>
          <w:p w14:paraId="6F72E67A" w14:textId="77777777" w:rsidR="008A0548" w:rsidRDefault="008A0548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1893BFEC" w14:textId="77777777" w:rsidR="00B72AD0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7434237F" w14:textId="37F3A1D2" w:rsidR="00B72AD0" w:rsidRPr="00716AA7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7B8B0C7C" w14:textId="082BF30C" w:rsidR="008A0548" w:rsidRPr="00716AA7" w:rsidRDefault="008A0548" w:rsidP="008A054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39E849E6" w14:textId="77777777" w:rsidR="008A0548" w:rsidRPr="00716AA7" w:rsidRDefault="008A0548" w:rsidP="008A0548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74BE2532" w14:textId="77777777" w:rsidR="008A0548" w:rsidRPr="00716AA7" w:rsidRDefault="008A0548" w:rsidP="008A0548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  <w:tr w:rsidR="008A0548" w:rsidRPr="00716AA7" w14:paraId="23EA3716" w14:textId="77777777" w:rsidTr="3020FB9C">
        <w:trPr>
          <w:trHeight w:val="216"/>
        </w:trPr>
        <w:tc>
          <w:tcPr>
            <w:tcW w:w="2790" w:type="dxa"/>
          </w:tcPr>
          <w:p w14:paraId="09B2D5DB" w14:textId="77777777" w:rsidR="008A0548" w:rsidRDefault="008A0548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3ADD2056" w14:textId="77777777" w:rsidR="00B72AD0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24E1779C" w14:textId="23CAEC6F" w:rsidR="00B72AD0" w:rsidRPr="00716AA7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78B64F25" w14:textId="1917B7C7" w:rsidR="008A0548" w:rsidRPr="00716AA7" w:rsidRDefault="008A0548" w:rsidP="008A0548">
            <w:pPr>
              <w:rPr>
                <w:rFonts w:asciiTheme="minorHAnsi" w:hAnsiTheme="minorHAnsi" w:cstheme="minorHAnsi"/>
                <w:b/>
                <w:color w:val="000000"/>
                <w:sz w:val="16"/>
                <w:lang w:val="en-US"/>
              </w:rPr>
            </w:pPr>
          </w:p>
        </w:tc>
        <w:tc>
          <w:tcPr>
            <w:tcW w:w="1710" w:type="dxa"/>
          </w:tcPr>
          <w:p w14:paraId="0507367B" w14:textId="77777777" w:rsidR="008A0548" w:rsidRPr="00716AA7" w:rsidRDefault="008A0548" w:rsidP="008A0548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00C1BFDD" w14:textId="77777777" w:rsidR="008A0548" w:rsidRPr="00716AA7" w:rsidRDefault="008A0548" w:rsidP="008A0548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  <w:tr w:rsidR="008A0548" w:rsidRPr="00716AA7" w14:paraId="40AC9AF8" w14:textId="77777777" w:rsidTr="3020FB9C">
        <w:trPr>
          <w:trHeight w:val="216"/>
        </w:trPr>
        <w:tc>
          <w:tcPr>
            <w:tcW w:w="2790" w:type="dxa"/>
          </w:tcPr>
          <w:p w14:paraId="3D77E06D" w14:textId="77777777" w:rsidR="008A0548" w:rsidRDefault="008A0548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49AAA652" w14:textId="77777777" w:rsidR="00B72AD0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7D7258E9" w14:textId="7BF0383E" w:rsidR="00B72AD0" w:rsidRPr="00716AA7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70525316" w14:textId="77777777" w:rsidR="008A0548" w:rsidRPr="00716AA7" w:rsidRDefault="008A0548" w:rsidP="008A0548">
            <w:pPr>
              <w:rPr>
                <w:rFonts w:asciiTheme="minorHAnsi" w:hAnsiTheme="minorHAnsi" w:cstheme="minorHAnsi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19937CFA" w14:textId="77777777" w:rsidR="008A0548" w:rsidRPr="00716AA7" w:rsidRDefault="008A0548" w:rsidP="008A0548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04C01EF6" w14:textId="77777777" w:rsidR="008A0548" w:rsidRPr="00716AA7" w:rsidRDefault="008A0548" w:rsidP="008A0548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  <w:tr w:rsidR="008A0548" w:rsidRPr="00716AA7" w14:paraId="1D980AB3" w14:textId="77777777" w:rsidTr="3020FB9C">
        <w:trPr>
          <w:trHeight w:val="234"/>
        </w:trPr>
        <w:tc>
          <w:tcPr>
            <w:tcW w:w="2790" w:type="dxa"/>
          </w:tcPr>
          <w:p w14:paraId="0E319B8A" w14:textId="77777777" w:rsidR="008A0548" w:rsidRDefault="008A0548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4B93E0E3" w14:textId="77777777" w:rsidR="00B72AD0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1BBDCDDA" w14:textId="57394834" w:rsidR="00B72AD0" w:rsidRPr="00716AA7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5B8EE0D0" w14:textId="77777777" w:rsidR="008A0548" w:rsidRPr="00716AA7" w:rsidRDefault="008A0548" w:rsidP="008A0548">
            <w:pPr>
              <w:rPr>
                <w:rFonts w:asciiTheme="minorHAnsi" w:hAnsiTheme="minorHAnsi" w:cstheme="minorHAnsi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13536362" w14:textId="77777777" w:rsidR="008A0548" w:rsidRPr="00716AA7" w:rsidRDefault="008A0548" w:rsidP="008A0548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01185596" w14:textId="77777777" w:rsidR="008A0548" w:rsidRPr="00716AA7" w:rsidRDefault="008A0548" w:rsidP="008A0548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  <w:tr w:rsidR="008A0548" w:rsidRPr="00716AA7" w14:paraId="419DECAD" w14:textId="77777777" w:rsidTr="3020FB9C">
        <w:trPr>
          <w:trHeight w:val="234"/>
        </w:trPr>
        <w:tc>
          <w:tcPr>
            <w:tcW w:w="2790" w:type="dxa"/>
          </w:tcPr>
          <w:p w14:paraId="03574DCF" w14:textId="77777777" w:rsidR="008A0548" w:rsidRDefault="008A0548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19582D7A" w14:textId="77777777" w:rsidR="00B72AD0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  <w:p w14:paraId="186C59E1" w14:textId="0882B4A1" w:rsidR="00B72AD0" w:rsidRPr="00716AA7" w:rsidRDefault="00B72AD0" w:rsidP="008A0548">
            <w:pPr>
              <w:rPr>
                <w:rFonts w:asciiTheme="minorHAnsi" w:eastAsia="Arial Unicode MS" w:hAnsiTheme="minorHAnsi" w:cstheme="minorHAnsi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0FC0C90F" w14:textId="77777777" w:rsidR="008A0548" w:rsidRPr="00716AA7" w:rsidRDefault="008A0548" w:rsidP="008A0548">
            <w:pPr>
              <w:rPr>
                <w:rFonts w:asciiTheme="minorHAnsi" w:hAnsiTheme="minorHAnsi" w:cstheme="minorHAnsi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71EE0064" w14:textId="77777777" w:rsidR="008A0548" w:rsidRPr="00716AA7" w:rsidRDefault="008A0548" w:rsidP="008A0548">
            <w:pPr>
              <w:rPr>
                <w:rFonts w:asciiTheme="minorHAnsi" w:hAnsiTheme="minorHAnsi"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5291E228" w14:textId="77777777" w:rsidR="008A0548" w:rsidRPr="00716AA7" w:rsidRDefault="008A0548" w:rsidP="008A0548">
            <w:pPr>
              <w:rPr>
                <w:rFonts w:asciiTheme="minorHAnsi" w:eastAsia="Arial Unicode MS" w:hAnsiTheme="minorHAnsi" w:cstheme="minorHAnsi"/>
                <w:sz w:val="16"/>
              </w:rPr>
            </w:pPr>
          </w:p>
        </w:tc>
      </w:tr>
    </w:tbl>
    <w:p w14:paraId="22075BBB" w14:textId="77777777" w:rsidR="00116828" w:rsidRPr="00716AA7" w:rsidRDefault="00116828" w:rsidP="00116828">
      <w:pPr>
        <w:rPr>
          <w:rFonts w:asciiTheme="minorHAnsi" w:hAnsiTheme="minorHAnsi" w:cstheme="minorHAnsi"/>
          <w:b/>
          <w:sz w:val="24"/>
        </w:rPr>
      </w:pPr>
    </w:p>
    <w:p w14:paraId="19580F3D" w14:textId="70D43159" w:rsidR="001B358B" w:rsidRPr="00716AA7" w:rsidRDefault="3020FB9C" w:rsidP="3020FB9C">
      <w:pPr>
        <w:pStyle w:val="BodyText"/>
        <w:pageBreakBefore/>
        <w:jc w:val="center"/>
        <w:rPr>
          <w:rFonts w:asciiTheme="minorHAnsi" w:hAnsiTheme="minorHAnsi" w:cstheme="minorHAnsi"/>
          <w:b/>
          <w:bCs/>
          <w:i/>
          <w:iCs/>
          <w:sz w:val="16"/>
          <w:szCs w:val="16"/>
          <w:u w:val="single"/>
        </w:rPr>
      </w:pPr>
      <w:r w:rsidRPr="00716AA7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 xml:space="preserve">Daftar Isi </w:t>
      </w:r>
    </w:p>
    <w:p w14:paraId="6F543B99" w14:textId="20CA7DEB" w:rsidR="00F70FC7" w:rsidRDefault="001B358B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E50863">
        <w:rPr>
          <w:rFonts w:asciiTheme="minorHAnsi" w:hAnsiTheme="minorHAnsi" w:cstheme="minorHAnsi"/>
        </w:rPr>
        <w:fldChar w:fldCharType="begin"/>
      </w:r>
      <w:r w:rsidRPr="00716AA7">
        <w:rPr>
          <w:rFonts w:asciiTheme="minorHAnsi" w:hAnsiTheme="minorHAnsi" w:cstheme="minorHAnsi"/>
        </w:rPr>
        <w:instrText xml:space="preserve"> TOC \o "1-2" </w:instrText>
      </w:r>
      <w:r w:rsidRPr="00E50863">
        <w:rPr>
          <w:rFonts w:asciiTheme="minorHAnsi" w:hAnsiTheme="minorHAnsi" w:cstheme="minorHAnsi"/>
        </w:rPr>
        <w:fldChar w:fldCharType="separate"/>
      </w:r>
      <w:bookmarkStart w:id="1" w:name="_GoBack"/>
      <w:bookmarkEnd w:id="1"/>
      <w:r w:rsidR="00F70FC7" w:rsidRPr="006903BF">
        <w:rPr>
          <w:rFonts w:asciiTheme="minorHAnsi" w:hAnsiTheme="minorHAnsi" w:cstheme="minorHAnsi"/>
          <w:noProof/>
        </w:rPr>
        <w:t>1</w:t>
      </w:r>
      <w:r w:rsidR="00F70FC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="00F70FC7" w:rsidRPr="006903BF">
        <w:rPr>
          <w:rFonts w:asciiTheme="minorHAnsi" w:hAnsiTheme="minorHAnsi" w:cstheme="minorHAnsi"/>
          <w:noProof/>
          <w:lang w:val="en-US"/>
        </w:rPr>
        <w:t>GAMBARAN UMUM PERUBAHAN</w:t>
      </w:r>
      <w:r w:rsidR="00F70FC7">
        <w:rPr>
          <w:noProof/>
        </w:rPr>
        <w:tab/>
      </w:r>
      <w:r w:rsidR="00F70FC7">
        <w:rPr>
          <w:noProof/>
        </w:rPr>
        <w:fldChar w:fldCharType="begin"/>
      </w:r>
      <w:r w:rsidR="00F70FC7">
        <w:rPr>
          <w:noProof/>
        </w:rPr>
        <w:instrText xml:space="preserve"> PAGEREF _Toc127866871 \h </w:instrText>
      </w:r>
      <w:r w:rsidR="00F70FC7">
        <w:rPr>
          <w:noProof/>
        </w:rPr>
      </w:r>
      <w:r w:rsidR="00F70FC7">
        <w:rPr>
          <w:noProof/>
        </w:rPr>
        <w:fldChar w:fldCharType="separate"/>
      </w:r>
      <w:r w:rsidR="00F70FC7">
        <w:rPr>
          <w:noProof/>
        </w:rPr>
        <w:t>4</w:t>
      </w:r>
      <w:r w:rsidR="00F70FC7">
        <w:rPr>
          <w:noProof/>
        </w:rPr>
        <w:fldChar w:fldCharType="end"/>
      </w:r>
    </w:p>
    <w:p w14:paraId="0D7F4E2D" w14:textId="67D60A66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</w:rPr>
        <w:t>1.1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</w:rPr>
        <w:t xml:space="preserve">Latar Belakang &amp; Tujuan </w:t>
      </w:r>
      <w:r w:rsidRPr="006903BF">
        <w:rPr>
          <w:rFonts w:asciiTheme="minorHAnsi" w:hAnsiTheme="minorHAnsi" w:cstheme="minorHAnsi"/>
          <w:color w:val="FF0000"/>
          <w:lang w:val="en-US"/>
        </w:rPr>
        <w:t>(wajib diisi)</w:t>
      </w:r>
      <w:r>
        <w:tab/>
      </w:r>
      <w:r>
        <w:fldChar w:fldCharType="begin"/>
      </w:r>
      <w:r>
        <w:instrText xml:space="preserve"> PAGEREF _Toc127866872 \h </w:instrText>
      </w:r>
      <w:r>
        <w:fldChar w:fldCharType="separate"/>
      </w:r>
      <w:r>
        <w:t>4</w:t>
      </w:r>
      <w:r>
        <w:fldChar w:fldCharType="end"/>
      </w:r>
    </w:p>
    <w:p w14:paraId="67E6D5E8" w14:textId="37809059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</w:rPr>
        <w:t>1.2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</w:rPr>
        <w:t xml:space="preserve">Ruang Lingkup </w:t>
      </w:r>
      <w:r w:rsidRPr="006903BF">
        <w:rPr>
          <w:rFonts w:asciiTheme="minorHAnsi" w:hAnsiTheme="minorHAnsi" w:cstheme="minorHAnsi"/>
          <w:color w:val="FF0000"/>
          <w:lang w:val="en-US"/>
        </w:rPr>
        <w:t>(wajib diisi)</w:t>
      </w:r>
      <w:r>
        <w:tab/>
      </w:r>
      <w:r>
        <w:fldChar w:fldCharType="begin"/>
      </w:r>
      <w:r>
        <w:instrText xml:space="preserve"> PAGEREF _Toc127866873 \h </w:instrText>
      </w:r>
      <w:r>
        <w:fldChar w:fldCharType="separate"/>
      </w:r>
      <w:r>
        <w:t>4</w:t>
      </w:r>
      <w:r>
        <w:fldChar w:fldCharType="end"/>
      </w:r>
    </w:p>
    <w:p w14:paraId="1DA92303" w14:textId="21B433A5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iCs/>
        </w:rPr>
        <w:t>1.3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</w:rPr>
        <w:t>Di</w:t>
      </w:r>
      <w:r w:rsidRPr="006903BF">
        <w:rPr>
          <w:rFonts w:asciiTheme="minorHAnsi" w:hAnsiTheme="minorHAnsi" w:cstheme="minorHAnsi"/>
          <w:lang w:val="en-US"/>
        </w:rPr>
        <w:t xml:space="preserve"> </w:t>
      </w:r>
      <w:r w:rsidRPr="006903BF">
        <w:rPr>
          <w:rFonts w:asciiTheme="minorHAnsi" w:hAnsiTheme="minorHAnsi" w:cstheme="minorHAnsi"/>
        </w:rPr>
        <w:t>luar Ruang Lingkup</w:t>
      </w:r>
      <w:r>
        <w:tab/>
      </w:r>
      <w:r>
        <w:fldChar w:fldCharType="begin"/>
      </w:r>
      <w:r>
        <w:instrText xml:space="preserve"> PAGEREF _Toc127866874 \h </w:instrText>
      </w:r>
      <w:r>
        <w:fldChar w:fldCharType="separate"/>
      </w:r>
      <w:r>
        <w:t>4</w:t>
      </w:r>
      <w:r>
        <w:fldChar w:fldCharType="end"/>
      </w:r>
    </w:p>
    <w:p w14:paraId="7CB0FBFC" w14:textId="45692006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</w:rPr>
        <w:t>1.4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</w:rPr>
        <w:t xml:space="preserve">Dampak jika proyek ini tidak dilakukan </w:t>
      </w:r>
      <w:r w:rsidRPr="006903BF">
        <w:rPr>
          <w:rFonts w:asciiTheme="minorHAnsi" w:hAnsiTheme="minorHAnsi" w:cstheme="minorHAnsi"/>
          <w:color w:val="FF0000"/>
          <w:lang w:val="en-US"/>
        </w:rPr>
        <w:t>(wajib diisi)</w:t>
      </w:r>
      <w:r>
        <w:tab/>
      </w:r>
      <w:r>
        <w:fldChar w:fldCharType="begin"/>
      </w:r>
      <w:r>
        <w:instrText xml:space="preserve"> PAGEREF _Toc127866875 \h </w:instrText>
      </w:r>
      <w:r>
        <w:fldChar w:fldCharType="separate"/>
      </w:r>
      <w:r>
        <w:t>4</w:t>
      </w:r>
      <w:r>
        <w:fldChar w:fldCharType="end"/>
      </w:r>
    </w:p>
    <w:p w14:paraId="2CBFE0D8" w14:textId="7B258973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</w:rPr>
        <w:t>1.5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 xml:space="preserve">Biaya Perubahan </w:t>
      </w:r>
      <w:r w:rsidRPr="006903BF">
        <w:rPr>
          <w:rFonts w:asciiTheme="minorHAnsi" w:hAnsiTheme="minorHAnsi" w:cstheme="minorHAnsi"/>
          <w:color w:val="FF0000"/>
          <w:lang w:val="en-US"/>
        </w:rPr>
        <w:t>(wajib diisi)</w:t>
      </w:r>
      <w:r>
        <w:tab/>
      </w:r>
      <w:r>
        <w:fldChar w:fldCharType="begin"/>
      </w:r>
      <w:r>
        <w:instrText xml:space="preserve"> PAGEREF _Toc127866876 \h </w:instrText>
      </w:r>
      <w:r>
        <w:fldChar w:fldCharType="separate"/>
      </w:r>
      <w:r>
        <w:t>4</w:t>
      </w:r>
      <w:r>
        <w:fldChar w:fldCharType="end"/>
      </w:r>
    </w:p>
    <w:p w14:paraId="58218054" w14:textId="20FACB5F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1.6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</w:rPr>
        <w:t>Asumsi</w:t>
      </w:r>
      <w:r w:rsidRPr="006903BF">
        <w:rPr>
          <w:rFonts w:asciiTheme="minorHAnsi" w:hAnsiTheme="minorHAnsi" w:cstheme="minorHAnsi"/>
          <w:lang w:val="en-US"/>
        </w:rPr>
        <w:t xml:space="preserve"> &amp; Catatan</w:t>
      </w:r>
      <w:r>
        <w:tab/>
      </w:r>
      <w:r>
        <w:fldChar w:fldCharType="begin"/>
      </w:r>
      <w:r>
        <w:instrText xml:space="preserve"> PAGEREF _Toc127866877 \h </w:instrText>
      </w:r>
      <w:r>
        <w:fldChar w:fldCharType="separate"/>
      </w:r>
      <w:r>
        <w:t>4</w:t>
      </w:r>
      <w:r>
        <w:fldChar w:fldCharType="end"/>
      </w:r>
    </w:p>
    <w:p w14:paraId="184509C2" w14:textId="07607250" w:rsidR="00F70FC7" w:rsidRDefault="00F70FC7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noProof/>
          <w:lang w:val="en-US"/>
        </w:rPr>
        <w:t>Detail Permintaan Perubahan -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9418E4" w14:textId="724398FA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2.1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Desain Proses</w:t>
      </w:r>
      <w:r>
        <w:tab/>
      </w:r>
      <w:r>
        <w:fldChar w:fldCharType="begin"/>
      </w:r>
      <w:r>
        <w:instrText xml:space="preserve"> PAGEREF _Toc127866879 \h </w:instrText>
      </w:r>
      <w:r>
        <w:fldChar w:fldCharType="separate"/>
      </w:r>
      <w:r>
        <w:t>5</w:t>
      </w:r>
      <w:r>
        <w:fldChar w:fldCharType="end"/>
      </w:r>
    </w:p>
    <w:p w14:paraId="6B8BAC41" w14:textId="18712449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2.2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Desain Aplikasi</w:t>
      </w:r>
      <w:r>
        <w:tab/>
      </w:r>
      <w:r>
        <w:fldChar w:fldCharType="begin"/>
      </w:r>
      <w:r>
        <w:instrText xml:space="preserve"> PAGEREF _Toc127866880 \h </w:instrText>
      </w:r>
      <w:r>
        <w:fldChar w:fldCharType="separate"/>
      </w:r>
      <w:r>
        <w:t>5</w:t>
      </w:r>
      <w:r>
        <w:fldChar w:fldCharType="end"/>
      </w:r>
    </w:p>
    <w:p w14:paraId="685C3A1D" w14:textId="2C79425A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2.3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Desain Laporan</w:t>
      </w:r>
      <w:r>
        <w:tab/>
      </w:r>
      <w:r>
        <w:fldChar w:fldCharType="begin"/>
      </w:r>
      <w:r>
        <w:instrText xml:space="preserve"> PAGEREF _Toc127866881 \h </w:instrText>
      </w:r>
      <w:r>
        <w:fldChar w:fldCharType="separate"/>
      </w:r>
      <w:r>
        <w:t>5</w:t>
      </w:r>
      <w:r>
        <w:fldChar w:fldCharType="end"/>
      </w:r>
    </w:p>
    <w:p w14:paraId="352E5828" w14:textId="0F8460A5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2.4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Desain Infrastruktur</w:t>
      </w:r>
      <w:r>
        <w:tab/>
      </w:r>
      <w:r>
        <w:fldChar w:fldCharType="begin"/>
      </w:r>
      <w:r>
        <w:instrText xml:space="preserve"> PAGEREF _Toc127866882 \h </w:instrText>
      </w:r>
      <w:r>
        <w:fldChar w:fldCharType="separate"/>
      </w:r>
      <w:r>
        <w:t>6</w:t>
      </w:r>
      <w:r>
        <w:fldChar w:fldCharType="end"/>
      </w:r>
    </w:p>
    <w:p w14:paraId="4DF8C667" w14:textId="717B3FDD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2.5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Analisa Resiko dan Dampak</w:t>
      </w:r>
      <w:r>
        <w:tab/>
      </w:r>
      <w:r>
        <w:fldChar w:fldCharType="begin"/>
      </w:r>
      <w:r>
        <w:instrText xml:space="preserve"> PAGEREF _Toc127866883 \h </w:instrText>
      </w:r>
      <w:r>
        <w:fldChar w:fldCharType="separate"/>
      </w:r>
      <w:r>
        <w:t>6</w:t>
      </w:r>
      <w:r>
        <w:fldChar w:fldCharType="end"/>
      </w:r>
    </w:p>
    <w:p w14:paraId="5BE04F62" w14:textId="5FACE28C" w:rsidR="00F70FC7" w:rsidRDefault="00F70FC7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noProof/>
          <w:lang w:val="en-US"/>
        </w:rPr>
        <w:t>Detail Permintaan Perubahan – NON-FUNGSIONAL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524701" w14:textId="2B958267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3.1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Performa Sistem</w:t>
      </w:r>
      <w:r>
        <w:tab/>
      </w:r>
      <w:r>
        <w:fldChar w:fldCharType="begin"/>
      </w:r>
      <w:r>
        <w:instrText xml:space="preserve"> PAGEREF _Toc127866885 \h </w:instrText>
      </w:r>
      <w:r>
        <w:fldChar w:fldCharType="separate"/>
      </w:r>
      <w:r>
        <w:t>7</w:t>
      </w:r>
      <w:r>
        <w:fldChar w:fldCharType="end"/>
      </w:r>
    </w:p>
    <w:p w14:paraId="3A7ADA7D" w14:textId="14410C7B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3.2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Proyeksi Volume Data</w:t>
      </w:r>
      <w:r>
        <w:tab/>
      </w:r>
      <w:r>
        <w:fldChar w:fldCharType="begin"/>
      </w:r>
      <w:r>
        <w:instrText xml:space="preserve"> PAGEREF _Toc127866886 \h </w:instrText>
      </w:r>
      <w:r>
        <w:fldChar w:fldCharType="separate"/>
      </w:r>
      <w:r>
        <w:t>7</w:t>
      </w:r>
      <w:r>
        <w:fldChar w:fldCharType="end"/>
      </w:r>
    </w:p>
    <w:p w14:paraId="161CC12F" w14:textId="116E7502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3.3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Ketersediaan dan Respon Sistem</w:t>
      </w:r>
      <w:r>
        <w:tab/>
      </w:r>
      <w:r>
        <w:fldChar w:fldCharType="begin"/>
      </w:r>
      <w:r>
        <w:instrText xml:space="preserve"> PAGEREF _Toc127866887 \h </w:instrText>
      </w:r>
      <w:r>
        <w:fldChar w:fldCharType="separate"/>
      </w:r>
      <w:r>
        <w:t>7</w:t>
      </w:r>
      <w:r>
        <w:fldChar w:fldCharType="end"/>
      </w:r>
    </w:p>
    <w:p w14:paraId="682BDE65" w14:textId="60B2983B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3.4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Administrasi Sistem</w:t>
      </w:r>
      <w:r>
        <w:tab/>
      </w:r>
      <w:r>
        <w:fldChar w:fldCharType="begin"/>
      </w:r>
      <w:r>
        <w:instrText xml:space="preserve"> PAGEREF _Toc127866888 \h </w:instrText>
      </w:r>
      <w:r>
        <w:fldChar w:fldCharType="separate"/>
      </w:r>
      <w:r>
        <w:t>7</w:t>
      </w:r>
      <w:r>
        <w:fldChar w:fldCharType="end"/>
      </w:r>
    </w:p>
    <w:p w14:paraId="75FFBCFA" w14:textId="12251975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3.5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Keamanan Data</w:t>
      </w:r>
      <w:r>
        <w:tab/>
      </w:r>
      <w:r>
        <w:fldChar w:fldCharType="begin"/>
      </w:r>
      <w:r>
        <w:instrText xml:space="preserve"> PAGEREF _Toc127866889 \h </w:instrText>
      </w:r>
      <w:r>
        <w:fldChar w:fldCharType="separate"/>
      </w:r>
      <w:r>
        <w:t>7</w:t>
      </w:r>
      <w:r>
        <w:fldChar w:fldCharType="end"/>
      </w:r>
    </w:p>
    <w:p w14:paraId="6F01BF6C" w14:textId="51CA54F5" w:rsidR="00F70FC7" w:rsidRDefault="00F70FC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lang w:val="en-US"/>
        </w:rPr>
        <w:t>3.6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lang w:val="en-US"/>
        </w:rPr>
        <w:t>Lainnya</w:t>
      </w:r>
      <w:r>
        <w:tab/>
      </w:r>
      <w:r>
        <w:fldChar w:fldCharType="begin"/>
      </w:r>
      <w:r>
        <w:instrText xml:space="preserve"> PAGEREF _Toc127866890 \h </w:instrText>
      </w:r>
      <w:r>
        <w:fldChar w:fldCharType="separate"/>
      </w:r>
      <w:r>
        <w:t>7</w:t>
      </w:r>
      <w:r>
        <w:fldChar w:fldCharType="end"/>
      </w:r>
    </w:p>
    <w:p w14:paraId="31199523" w14:textId="7932296C" w:rsidR="00F70FC7" w:rsidRDefault="00F70FC7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6903BF">
        <w:rPr>
          <w:rFonts w:asciiTheme="minorHAnsi" w:hAnsiTheme="minorHAnsi" w:cstheme="minorHAnsi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6903BF">
        <w:rPr>
          <w:rFonts w:asciiTheme="minorHAnsi" w:hAnsiTheme="minorHAnsi" w:cstheme="minorHAnsi"/>
          <w:noProof/>
          <w:lang w:val="en-U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A3E028" w14:textId="1D01F657" w:rsidR="001B358B" w:rsidRPr="00716AA7" w:rsidRDefault="001B358B">
      <w:pPr>
        <w:pStyle w:val="BodyText"/>
        <w:rPr>
          <w:rFonts w:asciiTheme="minorHAnsi" w:hAnsiTheme="minorHAnsi" w:cstheme="minorHAnsi"/>
        </w:rPr>
      </w:pPr>
      <w:r w:rsidRPr="00E50863">
        <w:rPr>
          <w:rFonts w:asciiTheme="minorHAnsi" w:hAnsiTheme="minorHAnsi" w:cstheme="minorHAnsi"/>
        </w:rPr>
        <w:fldChar w:fldCharType="end"/>
      </w:r>
    </w:p>
    <w:p w14:paraId="1C02BB4F" w14:textId="307F501A" w:rsidR="001B358B" w:rsidRPr="00716AA7" w:rsidRDefault="001B358B" w:rsidP="00A17825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716AA7">
        <w:rPr>
          <w:rFonts w:asciiTheme="minorHAnsi" w:hAnsiTheme="minorHAnsi" w:cstheme="minorHAnsi"/>
        </w:rPr>
        <w:br w:type="page"/>
      </w:r>
      <w:bookmarkStart w:id="2" w:name="_Toc71684365"/>
      <w:bookmarkEnd w:id="2"/>
    </w:p>
    <w:p w14:paraId="4AF25E94" w14:textId="24006D5D" w:rsidR="001B358B" w:rsidRPr="00716AA7" w:rsidRDefault="00A17825">
      <w:pPr>
        <w:pStyle w:val="Heading1"/>
        <w:pageBreakBefore/>
        <w:ind w:left="431" w:hanging="431"/>
        <w:rPr>
          <w:rFonts w:asciiTheme="minorHAnsi" w:hAnsiTheme="minorHAnsi" w:cstheme="minorHAnsi"/>
        </w:rPr>
      </w:pPr>
      <w:bookmarkStart w:id="3" w:name="_Toc127866871"/>
      <w:r w:rsidRPr="00716AA7">
        <w:rPr>
          <w:rFonts w:asciiTheme="minorHAnsi" w:hAnsiTheme="minorHAnsi" w:cstheme="minorHAnsi"/>
          <w:lang w:val="en-US"/>
        </w:rPr>
        <w:lastRenderedPageBreak/>
        <w:t>GAMBARAN UMUM PERUBAHAN</w:t>
      </w:r>
      <w:bookmarkEnd w:id="3"/>
      <w:r w:rsidR="3020FB9C" w:rsidRPr="00716AA7">
        <w:rPr>
          <w:rFonts w:asciiTheme="minorHAnsi" w:hAnsiTheme="minorHAnsi" w:cstheme="minorHAnsi"/>
        </w:rPr>
        <w:t xml:space="preserve"> </w:t>
      </w:r>
    </w:p>
    <w:p w14:paraId="2981BC5B" w14:textId="0C2FDA45" w:rsidR="00925E7C" w:rsidRPr="00716AA7" w:rsidRDefault="00925E7C" w:rsidP="00925E7C">
      <w:pPr>
        <w:pStyle w:val="BodyText"/>
        <w:rPr>
          <w:rFonts w:asciiTheme="minorHAnsi" w:hAnsiTheme="minorHAnsi" w:cstheme="minorHAnsi"/>
        </w:rPr>
      </w:pPr>
    </w:p>
    <w:p w14:paraId="7E0580D7" w14:textId="6462A622" w:rsidR="00FE36EA" w:rsidRPr="00716AA7" w:rsidRDefault="00FE36EA" w:rsidP="009B6D45">
      <w:pPr>
        <w:pStyle w:val="Heading2"/>
        <w:rPr>
          <w:rFonts w:asciiTheme="minorHAnsi" w:hAnsiTheme="minorHAnsi" w:cstheme="minorHAnsi"/>
        </w:rPr>
      </w:pPr>
      <w:bookmarkStart w:id="4" w:name="_Toc127866872"/>
      <w:r w:rsidRPr="00716AA7">
        <w:rPr>
          <w:rFonts w:asciiTheme="minorHAnsi" w:hAnsiTheme="minorHAnsi" w:cstheme="minorHAnsi"/>
        </w:rPr>
        <w:t xml:space="preserve">Latar Belakang &amp; Tujuan </w:t>
      </w:r>
      <w:r w:rsidR="00570A1F" w:rsidRPr="00716AA7">
        <w:rPr>
          <w:rFonts w:asciiTheme="minorHAnsi" w:hAnsiTheme="minorHAnsi" w:cstheme="minorHAnsi"/>
          <w:color w:val="FF0000"/>
          <w:sz w:val="18"/>
          <w:szCs w:val="14"/>
          <w:lang w:val="en-US"/>
        </w:rPr>
        <w:t>(wajib diisi)</w:t>
      </w:r>
      <w:bookmarkEnd w:id="4"/>
    </w:p>
    <w:p w14:paraId="2FC5926B" w14:textId="76B3BA5C" w:rsidR="001E6E2B" w:rsidRPr="00F70FC7" w:rsidRDefault="00B72AD0" w:rsidP="0076119B">
      <w:pPr>
        <w:pStyle w:val="BodyText"/>
        <w:jc w:val="both"/>
        <w:rPr>
          <w:rFonts w:asciiTheme="minorHAnsi" w:hAnsiTheme="minorHAnsi" w:cstheme="minorHAnsi"/>
          <w:i/>
          <w:color w:val="2E74B5" w:themeColor="accent5" w:themeShade="BF"/>
          <w:lang w:val="en-US"/>
        </w:rPr>
      </w:pPr>
      <w:r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>Berisi latar belakan</w:t>
      </w:r>
      <w:r w:rsidR="00F70FC7"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>g</w:t>
      </w:r>
      <w:r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 xml:space="preserve"> dan tujuan </w:t>
      </w:r>
      <w:r w:rsidR="00F70FC7"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>dari permintaan user</w:t>
      </w:r>
    </w:p>
    <w:p w14:paraId="6408F49D" w14:textId="435D1104" w:rsidR="009B6D45" w:rsidRPr="00716AA7" w:rsidRDefault="009B6D45" w:rsidP="009B6D45">
      <w:pPr>
        <w:pStyle w:val="Heading2"/>
        <w:rPr>
          <w:rFonts w:asciiTheme="minorHAnsi" w:hAnsiTheme="minorHAnsi" w:cstheme="minorHAnsi"/>
        </w:rPr>
      </w:pPr>
      <w:bookmarkStart w:id="5" w:name="_Toc127866873"/>
      <w:r w:rsidRPr="00716AA7">
        <w:rPr>
          <w:rFonts w:asciiTheme="minorHAnsi" w:hAnsiTheme="minorHAnsi" w:cstheme="minorHAnsi"/>
        </w:rPr>
        <w:t xml:space="preserve">Ruang Lingkup </w:t>
      </w:r>
      <w:r w:rsidR="00570A1F" w:rsidRPr="00716AA7">
        <w:rPr>
          <w:rFonts w:asciiTheme="minorHAnsi" w:hAnsiTheme="minorHAnsi" w:cstheme="minorHAnsi"/>
          <w:color w:val="FF0000"/>
          <w:sz w:val="18"/>
          <w:szCs w:val="14"/>
          <w:lang w:val="en-US"/>
        </w:rPr>
        <w:t>(wajib diisi)</w:t>
      </w:r>
      <w:bookmarkEnd w:id="5"/>
    </w:p>
    <w:p w14:paraId="23414B73" w14:textId="46E7B722" w:rsidR="00BB0657" w:rsidRPr="00F70FC7" w:rsidRDefault="00F70FC7" w:rsidP="00BB0657">
      <w:pPr>
        <w:pStyle w:val="BodyText"/>
        <w:rPr>
          <w:rFonts w:asciiTheme="minorHAnsi" w:hAnsiTheme="minorHAnsi" w:cstheme="minorHAnsi"/>
          <w:i/>
          <w:color w:val="2E74B5" w:themeColor="accent5" w:themeShade="BF"/>
          <w:lang w:val="en-ID"/>
        </w:rPr>
      </w:pPr>
      <w:r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>Batasan-batasan</w:t>
      </w:r>
      <w:r w:rsidR="00B72AD0"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 xml:space="preserve"> terkait </w:t>
      </w:r>
      <w:r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>permintaan</w:t>
      </w:r>
      <w:r w:rsidR="00B72AD0" w:rsidRPr="00F70FC7">
        <w:rPr>
          <w:rFonts w:asciiTheme="minorHAnsi" w:hAnsiTheme="minorHAnsi" w:cstheme="minorHAnsi"/>
          <w:i/>
          <w:color w:val="2E74B5" w:themeColor="accent5" w:themeShade="BF"/>
          <w:lang w:val="en-ID"/>
        </w:rPr>
        <w:t xml:space="preserve"> dari user</w:t>
      </w:r>
    </w:p>
    <w:p w14:paraId="2B68616C" w14:textId="77777777" w:rsidR="00F722F5" w:rsidRPr="00716AA7" w:rsidRDefault="00F722F5" w:rsidP="00AD1C8E">
      <w:pPr>
        <w:pStyle w:val="Heading2"/>
        <w:numPr>
          <w:ilvl w:val="1"/>
          <w:numId w:val="3"/>
        </w:numPr>
        <w:rPr>
          <w:rFonts w:asciiTheme="minorHAnsi" w:hAnsiTheme="minorHAnsi" w:cstheme="minorHAnsi"/>
          <w:i/>
          <w:iCs/>
        </w:rPr>
      </w:pPr>
      <w:bookmarkStart w:id="6" w:name="_Toc127866874"/>
      <w:r w:rsidRPr="00716AA7">
        <w:rPr>
          <w:rFonts w:asciiTheme="minorHAnsi" w:hAnsiTheme="minorHAnsi" w:cstheme="minorHAnsi"/>
        </w:rPr>
        <w:t>Di</w:t>
      </w:r>
      <w:r w:rsidRPr="00716AA7">
        <w:rPr>
          <w:rFonts w:asciiTheme="minorHAnsi" w:hAnsiTheme="minorHAnsi" w:cstheme="minorHAnsi"/>
          <w:lang w:val="en-US"/>
        </w:rPr>
        <w:t xml:space="preserve"> </w:t>
      </w:r>
      <w:r w:rsidRPr="00716AA7">
        <w:rPr>
          <w:rFonts w:asciiTheme="minorHAnsi" w:hAnsiTheme="minorHAnsi" w:cstheme="minorHAnsi"/>
        </w:rPr>
        <w:t>luar Ruang Lingkup</w:t>
      </w:r>
      <w:bookmarkEnd w:id="6"/>
      <w:r w:rsidRPr="00716AA7">
        <w:rPr>
          <w:rFonts w:asciiTheme="minorHAnsi" w:hAnsiTheme="minorHAnsi" w:cstheme="minorHAnsi"/>
        </w:rPr>
        <w:t xml:space="preserve"> </w:t>
      </w:r>
    </w:p>
    <w:p w14:paraId="23BB99DF" w14:textId="1F987093" w:rsidR="00F722F5" w:rsidRPr="00F70FC7" w:rsidRDefault="00B72AD0" w:rsidP="009B6D45">
      <w:pPr>
        <w:pStyle w:val="BodyText"/>
        <w:rPr>
          <w:rFonts w:asciiTheme="minorHAnsi" w:hAnsiTheme="minorHAnsi" w:cstheme="minorHAnsi"/>
          <w:bCs/>
          <w:i/>
          <w:color w:val="2E74B5" w:themeColor="accent5" w:themeShade="BF"/>
          <w:lang w:val="en-US"/>
        </w:rPr>
      </w:pPr>
      <w:r w:rsidRPr="00F70FC7">
        <w:rPr>
          <w:rFonts w:asciiTheme="minorHAnsi" w:hAnsiTheme="minorHAnsi" w:cstheme="minorHAnsi"/>
          <w:bCs/>
          <w:i/>
          <w:color w:val="2E74B5" w:themeColor="accent5" w:themeShade="BF"/>
          <w:lang w:val="en-US"/>
        </w:rPr>
        <w:t xml:space="preserve">Batasan-batasan </w:t>
      </w:r>
      <w:r w:rsidR="00F70FC7" w:rsidRPr="00F70FC7">
        <w:rPr>
          <w:rFonts w:asciiTheme="minorHAnsi" w:hAnsiTheme="minorHAnsi" w:cstheme="minorHAnsi"/>
          <w:bCs/>
          <w:i/>
          <w:color w:val="2E74B5" w:themeColor="accent5" w:themeShade="BF"/>
          <w:lang w:val="en-US"/>
        </w:rPr>
        <w:t>di luar permintaan user</w:t>
      </w:r>
    </w:p>
    <w:p w14:paraId="24516199" w14:textId="2137D82B" w:rsidR="00FE36EA" w:rsidRPr="00716AA7" w:rsidRDefault="00FE36EA" w:rsidP="009B6D45">
      <w:pPr>
        <w:pStyle w:val="Heading2"/>
        <w:rPr>
          <w:rFonts w:asciiTheme="minorHAnsi" w:hAnsiTheme="minorHAnsi" w:cstheme="minorHAnsi"/>
        </w:rPr>
      </w:pPr>
      <w:bookmarkStart w:id="7" w:name="_Toc127866875"/>
      <w:r w:rsidRPr="00716AA7">
        <w:rPr>
          <w:rFonts w:asciiTheme="minorHAnsi" w:hAnsiTheme="minorHAnsi" w:cstheme="minorHAnsi"/>
        </w:rPr>
        <w:t xml:space="preserve">Dampak jika proyek ini tidak dilakukan </w:t>
      </w:r>
      <w:r w:rsidR="00570A1F" w:rsidRPr="00716AA7">
        <w:rPr>
          <w:rFonts w:asciiTheme="minorHAnsi" w:hAnsiTheme="minorHAnsi" w:cstheme="minorHAnsi"/>
          <w:color w:val="FF0000"/>
          <w:sz w:val="18"/>
          <w:szCs w:val="14"/>
          <w:lang w:val="en-US"/>
        </w:rPr>
        <w:t>(wajib diisi)</w:t>
      </w:r>
      <w:bookmarkEnd w:id="7"/>
    </w:p>
    <w:p w14:paraId="51933BE3" w14:textId="429F993E" w:rsidR="00820D40" w:rsidRPr="00F70FC7" w:rsidRDefault="00B72AD0" w:rsidP="00B72AD0">
      <w:pPr>
        <w:pStyle w:val="BodyText"/>
        <w:rPr>
          <w:rFonts w:asciiTheme="minorHAnsi" w:hAnsiTheme="minorHAnsi" w:cstheme="minorHAnsi"/>
          <w:bCs/>
          <w:i/>
          <w:iCs/>
          <w:color w:val="2E74B5" w:themeColor="accent5" w:themeShade="BF"/>
        </w:rPr>
      </w:pPr>
      <w:r w:rsidRPr="00F70FC7">
        <w:rPr>
          <w:rFonts w:asciiTheme="minorHAnsi" w:hAnsiTheme="minorHAnsi" w:cstheme="minorHAnsi"/>
          <w:bCs/>
          <w:i/>
          <w:iCs/>
          <w:color w:val="2E74B5" w:themeColor="accent5" w:themeShade="BF"/>
          <w:lang w:val="en-ID"/>
        </w:rPr>
        <w:t>Dampak yang terjadi apabila tidak dilakukan permintaan ini</w:t>
      </w:r>
      <w:r w:rsidR="009A2D29" w:rsidRPr="00F70FC7">
        <w:rPr>
          <w:rFonts w:asciiTheme="minorHAnsi" w:hAnsiTheme="minorHAnsi" w:cstheme="minorHAnsi"/>
          <w:bCs/>
          <w:i/>
          <w:iCs/>
          <w:color w:val="2E74B5" w:themeColor="accent5" w:themeShade="BF"/>
          <w:lang w:val="en-ID"/>
        </w:rPr>
        <w:t>.</w:t>
      </w:r>
    </w:p>
    <w:p w14:paraId="71A3FE35" w14:textId="69810DDB" w:rsidR="00FE36EA" w:rsidRPr="00716AA7" w:rsidRDefault="00916C92" w:rsidP="00916C92">
      <w:pPr>
        <w:pStyle w:val="Heading2"/>
        <w:rPr>
          <w:rFonts w:asciiTheme="minorHAnsi" w:hAnsiTheme="minorHAnsi" w:cstheme="minorHAnsi"/>
        </w:rPr>
      </w:pPr>
      <w:bookmarkStart w:id="8" w:name="_Toc127866876"/>
      <w:r w:rsidRPr="00716AA7">
        <w:rPr>
          <w:rFonts w:asciiTheme="minorHAnsi" w:hAnsiTheme="minorHAnsi" w:cstheme="minorHAnsi"/>
          <w:lang w:val="en-US"/>
        </w:rPr>
        <w:t xml:space="preserve">Biaya Perubahan </w:t>
      </w:r>
      <w:r w:rsidRPr="00716AA7">
        <w:rPr>
          <w:rFonts w:asciiTheme="minorHAnsi" w:hAnsiTheme="minorHAnsi" w:cstheme="minorHAnsi"/>
          <w:color w:val="FF0000"/>
          <w:sz w:val="18"/>
          <w:szCs w:val="14"/>
          <w:lang w:val="en-US"/>
        </w:rPr>
        <w:t>(wajib diisi)</w:t>
      </w:r>
      <w:bookmarkEnd w:id="8"/>
    </w:p>
    <w:p w14:paraId="22D5539F" w14:textId="1BC95F2F" w:rsidR="00FE36EA" w:rsidRPr="00F70FC7" w:rsidRDefault="00B72AD0" w:rsidP="00925E7C">
      <w:pPr>
        <w:pStyle w:val="BodyText"/>
        <w:rPr>
          <w:rFonts w:asciiTheme="minorHAnsi" w:hAnsiTheme="minorHAnsi" w:cstheme="minorHAnsi"/>
          <w:bCs/>
          <w:i/>
          <w:color w:val="2E74B5" w:themeColor="accent5" w:themeShade="BF"/>
          <w:lang w:val="en-US"/>
        </w:rPr>
      </w:pPr>
      <w:r w:rsidRPr="00F70FC7">
        <w:rPr>
          <w:rFonts w:asciiTheme="minorHAnsi" w:hAnsiTheme="minorHAnsi" w:cstheme="minorHAnsi"/>
          <w:bCs/>
          <w:i/>
          <w:color w:val="2E74B5" w:themeColor="accent5" w:themeShade="BF"/>
          <w:lang w:val="en-US"/>
        </w:rPr>
        <w:t>Biaya pengerjaan</w:t>
      </w:r>
    </w:p>
    <w:p w14:paraId="28D94969" w14:textId="1874EFEF" w:rsidR="009E19B4" w:rsidRDefault="3020FB9C" w:rsidP="00B72AD0">
      <w:pPr>
        <w:pStyle w:val="Heading2"/>
        <w:rPr>
          <w:rFonts w:asciiTheme="minorHAnsi" w:hAnsiTheme="minorHAnsi" w:cstheme="minorHAnsi"/>
          <w:lang w:val="en-US"/>
        </w:rPr>
      </w:pPr>
      <w:bookmarkStart w:id="9" w:name="_Toc484447404"/>
      <w:bookmarkStart w:id="10" w:name="_Toc127866877"/>
      <w:r w:rsidRPr="00716AA7">
        <w:rPr>
          <w:rFonts w:asciiTheme="minorHAnsi" w:hAnsiTheme="minorHAnsi" w:cstheme="minorHAnsi"/>
        </w:rPr>
        <w:t>Asumsi</w:t>
      </w:r>
      <w:bookmarkEnd w:id="9"/>
      <w:r w:rsidR="00F722F5" w:rsidRPr="00716AA7">
        <w:rPr>
          <w:rFonts w:asciiTheme="minorHAnsi" w:hAnsiTheme="minorHAnsi" w:cstheme="minorHAnsi"/>
          <w:lang w:val="en-US"/>
        </w:rPr>
        <w:t xml:space="preserve"> &amp; Catatan</w:t>
      </w:r>
      <w:bookmarkEnd w:id="10"/>
    </w:p>
    <w:p w14:paraId="5925587F" w14:textId="5959280D" w:rsidR="00B72AD0" w:rsidRPr="00F70FC7" w:rsidRDefault="00B72AD0" w:rsidP="00B72AD0">
      <w:pPr>
        <w:pStyle w:val="BodyText"/>
        <w:rPr>
          <w:rFonts w:asciiTheme="minorHAnsi" w:hAnsiTheme="minorHAnsi" w:cstheme="minorHAnsi"/>
          <w:i/>
          <w:color w:val="2E74B5" w:themeColor="accent5" w:themeShade="BF"/>
          <w:lang w:val="en-US"/>
        </w:rPr>
      </w:pPr>
      <w:r w:rsidRPr="00F70FC7">
        <w:rPr>
          <w:rFonts w:asciiTheme="minorHAnsi" w:hAnsiTheme="minorHAnsi" w:cstheme="minorHAnsi"/>
          <w:i/>
          <w:color w:val="2E74B5" w:themeColor="accent5" w:themeShade="BF"/>
          <w:lang w:val="en-US"/>
        </w:rPr>
        <w:t>Keterangan dan catatan lain yang perlu ditambahkan</w:t>
      </w:r>
    </w:p>
    <w:p w14:paraId="71AA0C0E" w14:textId="2A845753" w:rsidR="00B72AD0" w:rsidRPr="00B72AD0" w:rsidRDefault="00B72AD0" w:rsidP="00B72AD0">
      <w:pPr>
        <w:pStyle w:val="BodyText"/>
        <w:rPr>
          <w:lang w:val="en-US"/>
        </w:rPr>
        <w:sectPr w:rsidR="00B72AD0" w:rsidRPr="00B72AD0" w:rsidSect="00B72AD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91" w:right="1134" w:bottom="1134" w:left="1247" w:header="425" w:footer="318" w:gutter="0"/>
          <w:cols w:space="720"/>
          <w:titlePg/>
          <w:docGrid w:linePitch="272"/>
        </w:sectPr>
      </w:pPr>
    </w:p>
    <w:p w14:paraId="078ECB34" w14:textId="0579B31E" w:rsidR="001B358B" w:rsidRPr="00716AA7" w:rsidRDefault="000825C2" w:rsidP="3020FB9C">
      <w:pPr>
        <w:pStyle w:val="Heading1"/>
        <w:pageBreakBefore/>
        <w:ind w:left="431" w:hanging="431"/>
        <w:rPr>
          <w:rFonts w:asciiTheme="minorHAnsi" w:hAnsiTheme="minorHAnsi" w:cstheme="minorHAnsi"/>
        </w:rPr>
      </w:pPr>
      <w:bookmarkStart w:id="11" w:name="_Toc127866878"/>
      <w:r w:rsidRPr="00716AA7">
        <w:rPr>
          <w:rFonts w:asciiTheme="minorHAnsi" w:hAnsiTheme="minorHAnsi" w:cstheme="minorHAnsi"/>
          <w:lang w:val="en-US"/>
        </w:rPr>
        <w:lastRenderedPageBreak/>
        <w:t>Detail Permintaan Perubahan</w:t>
      </w:r>
      <w:r w:rsidR="007B24CF" w:rsidRPr="00716AA7">
        <w:rPr>
          <w:rFonts w:asciiTheme="minorHAnsi" w:hAnsiTheme="minorHAnsi" w:cstheme="minorHAnsi"/>
          <w:lang w:val="en-US"/>
        </w:rPr>
        <w:t xml:space="preserve"> - FUNGSIONAL</w:t>
      </w:r>
      <w:bookmarkEnd w:id="11"/>
    </w:p>
    <w:p w14:paraId="549C4B7E" w14:textId="39C9850D" w:rsidR="00545B02" w:rsidRDefault="00C7580B" w:rsidP="00D50AE5">
      <w:pPr>
        <w:pStyle w:val="Heading2"/>
        <w:rPr>
          <w:rFonts w:asciiTheme="minorHAnsi" w:hAnsiTheme="minorHAnsi" w:cstheme="minorHAnsi"/>
          <w:lang w:val="en-US"/>
        </w:rPr>
      </w:pPr>
      <w:bookmarkStart w:id="12" w:name="_Toc127866879"/>
      <w:r w:rsidRPr="00716AA7">
        <w:rPr>
          <w:rFonts w:asciiTheme="minorHAnsi" w:hAnsiTheme="minorHAnsi" w:cstheme="minorHAnsi"/>
          <w:lang w:val="en-US"/>
        </w:rPr>
        <w:t>Desain Proses</w:t>
      </w:r>
      <w:bookmarkEnd w:id="12"/>
    </w:p>
    <w:p w14:paraId="03020969" w14:textId="1728EB09" w:rsidR="00B72AD0" w:rsidRPr="00F70FC7" w:rsidRDefault="00B72AD0" w:rsidP="00B72AD0">
      <w:pPr>
        <w:pStyle w:val="BodyText"/>
        <w:rPr>
          <w:rFonts w:asciiTheme="minorHAnsi" w:hAnsiTheme="minorHAnsi" w:cstheme="minorHAnsi"/>
          <w:i/>
          <w:color w:val="2E74B5" w:themeColor="accent5" w:themeShade="BF"/>
          <w:lang w:val="en-US"/>
        </w:rPr>
      </w:pPr>
      <w:r w:rsidRPr="00F70FC7">
        <w:rPr>
          <w:rFonts w:asciiTheme="minorHAnsi" w:hAnsiTheme="minorHAnsi" w:cstheme="minorHAnsi"/>
          <w:i/>
          <w:color w:val="2E74B5" w:themeColor="accent5" w:themeShade="BF"/>
          <w:lang w:val="en-US"/>
        </w:rPr>
        <w:t>Berisi proses yang terkena dampak perubahan, dijelaskan bagaimana proses existing di kolom sebelum dan proses yang dienhance di kolom sesudah</w:t>
      </w:r>
    </w:p>
    <w:p w14:paraId="369DD71B" w14:textId="6690B338" w:rsidR="00694E5A" w:rsidRPr="00716AA7" w:rsidRDefault="00B72AD0" w:rsidP="00694E5A">
      <w:pPr>
        <w:pStyle w:val="Heading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Proses 1</w:t>
      </w:r>
      <w:r w:rsidR="00F125B1" w:rsidRPr="00716AA7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48"/>
      </w:tblGrid>
      <w:tr w:rsidR="00694E5A" w:rsidRPr="00716AA7" w14:paraId="60A05C22" w14:textId="77777777" w:rsidTr="00A27282">
        <w:tc>
          <w:tcPr>
            <w:tcW w:w="7101" w:type="dxa"/>
            <w:shd w:val="clear" w:color="auto" w:fill="000000" w:themeFill="text1"/>
          </w:tcPr>
          <w:p w14:paraId="6051E5F9" w14:textId="77777777" w:rsidR="00694E5A" w:rsidRPr="00716AA7" w:rsidRDefault="00694E5A" w:rsidP="00A27282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Sebelum</w:t>
            </w:r>
          </w:p>
        </w:tc>
        <w:tc>
          <w:tcPr>
            <w:tcW w:w="7102" w:type="dxa"/>
            <w:shd w:val="clear" w:color="auto" w:fill="000000" w:themeFill="text1"/>
          </w:tcPr>
          <w:p w14:paraId="40F06004" w14:textId="77777777" w:rsidR="00694E5A" w:rsidRPr="00716AA7" w:rsidRDefault="00694E5A" w:rsidP="00A27282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Sesudah</w:t>
            </w:r>
          </w:p>
        </w:tc>
      </w:tr>
      <w:tr w:rsidR="00694E5A" w:rsidRPr="00716AA7" w14:paraId="3357DA60" w14:textId="77777777" w:rsidTr="00A27282">
        <w:tc>
          <w:tcPr>
            <w:tcW w:w="7101" w:type="dxa"/>
          </w:tcPr>
          <w:p w14:paraId="2A5F6BFF" w14:textId="63445802" w:rsidR="001D6B47" w:rsidRPr="00716AA7" w:rsidRDefault="001D6B47" w:rsidP="00575575">
            <w:pPr>
              <w:pStyle w:val="BodyText"/>
              <w:tabs>
                <w:tab w:val="left" w:pos="1678"/>
              </w:tabs>
              <w:spacing w:before="20" w:after="2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102" w:type="dxa"/>
          </w:tcPr>
          <w:p w14:paraId="24D2501B" w14:textId="40FA6039" w:rsidR="001D6B47" w:rsidRPr="00716AA7" w:rsidRDefault="001D6B47" w:rsidP="00E50863">
            <w:pPr>
              <w:pStyle w:val="BodyText"/>
              <w:tabs>
                <w:tab w:val="left" w:pos="1678"/>
              </w:tabs>
              <w:spacing w:before="20" w:after="2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C61620D" w14:textId="77777777" w:rsidR="00694E5A" w:rsidRPr="00716AA7" w:rsidRDefault="00694E5A" w:rsidP="00694E5A">
      <w:pPr>
        <w:spacing w:line="276" w:lineRule="auto"/>
        <w:jc w:val="both"/>
        <w:rPr>
          <w:rFonts w:asciiTheme="minorHAnsi" w:hAnsiTheme="minorHAnsi" w:cstheme="minorHAnsi"/>
        </w:rPr>
      </w:pPr>
    </w:p>
    <w:p w14:paraId="611C7F3B" w14:textId="2ABD4467" w:rsidR="008A10C4" w:rsidRPr="00716AA7" w:rsidRDefault="00704B08" w:rsidP="008A10C4">
      <w:pPr>
        <w:pStyle w:val="Heading3"/>
        <w:rPr>
          <w:rFonts w:asciiTheme="minorHAnsi" w:hAnsiTheme="minorHAnsi" w:cstheme="minorHAnsi"/>
          <w:lang w:val="en-US"/>
        </w:rPr>
      </w:pPr>
      <w:r w:rsidRPr="00716AA7">
        <w:rPr>
          <w:rFonts w:asciiTheme="minorHAnsi" w:hAnsiTheme="minorHAnsi" w:cstheme="minorHAnsi"/>
          <w:lang w:val="en-US"/>
        </w:rPr>
        <w:t>P</w:t>
      </w:r>
      <w:r w:rsidR="00F70FC7">
        <w:rPr>
          <w:rFonts w:asciiTheme="minorHAnsi" w:hAnsiTheme="minorHAnsi" w:cstheme="minorHAnsi"/>
          <w:lang w:val="en-US"/>
        </w:rPr>
        <w:t>roses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48"/>
      </w:tblGrid>
      <w:tr w:rsidR="008A10C4" w:rsidRPr="00716AA7" w14:paraId="2C4B453F" w14:textId="77777777" w:rsidTr="00A27282">
        <w:tc>
          <w:tcPr>
            <w:tcW w:w="7101" w:type="dxa"/>
            <w:shd w:val="clear" w:color="auto" w:fill="000000" w:themeFill="text1"/>
          </w:tcPr>
          <w:p w14:paraId="1D49D76C" w14:textId="77777777" w:rsidR="008A10C4" w:rsidRPr="00716AA7" w:rsidRDefault="008A10C4" w:rsidP="00A27282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Sebelum</w:t>
            </w:r>
          </w:p>
        </w:tc>
        <w:tc>
          <w:tcPr>
            <w:tcW w:w="7102" w:type="dxa"/>
            <w:shd w:val="clear" w:color="auto" w:fill="000000" w:themeFill="text1"/>
          </w:tcPr>
          <w:p w14:paraId="34DA0DAC" w14:textId="77777777" w:rsidR="008A10C4" w:rsidRPr="00716AA7" w:rsidRDefault="008A10C4" w:rsidP="00A27282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Sesudah</w:t>
            </w:r>
          </w:p>
        </w:tc>
      </w:tr>
      <w:tr w:rsidR="008A10C4" w:rsidRPr="00716AA7" w14:paraId="5431044E" w14:textId="77777777" w:rsidTr="00A27282">
        <w:tc>
          <w:tcPr>
            <w:tcW w:w="7101" w:type="dxa"/>
          </w:tcPr>
          <w:p w14:paraId="657264E0" w14:textId="1FBBE9F1" w:rsidR="00A86CFD" w:rsidRPr="00716AA7" w:rsidRDefault="00A86CFD" w:rsidP="00F70FC7">
            <w:pPr>
              <w:pStyle w:val="BodyText"/>
              <w:tabs>
                <w:tab w:val="left" w:pos="1678"/>
              </w:tabs>
              <w:spacing w:before="20" w:after="2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102" w:type="dxa"/>
          </w:tcPr>
          <w:p w14:paraId="4F6797A2" w14:textId="6DBA4682" w:rsidR="005066A6" w:rsidRPr="00716AA7" w:rsidRDefault="005066A6" w:rsidP="00A27282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7DF1794" w14:textId="0D620393" w:rsidR="00CB484E" w:rsidRPr="00716AA7" w:rsidRDefault="00CB484E" w:rsidP="00CB484E">
      <w:pPr>
        <w:spacing w:line="276" w:lineRule="auto"/>
        <w:jc w:val="both"/>
        <w:rPr>
          <w:rFonts w:asciiTheme="minorHAnsi" w:hAnsiTheme="minorHAnsi" w:cstheme="minorHAnsi"/>
        </w:rPr>
      </w:pPr>
    </w:p>
    <w:p w14:paraId="593847DE" w14:textId="0646EB48" w:rsidR="007367B1" w:rsidRDefault="00C7580B" w:rsidP="3020FB9C">
      <w:pPr>
        <w:pStyle w:val="Heading2"/>
        <w:rPr>
          <w:rFonts w:asciiTheme="minorHAnsi" w:hAnsiTheme="minorHAnsi" w:cstheme="minorHAnsi"/>
          <w:lang w:val="en-US"/>
        </w:rPr>
      </w:pPr>
      <w:bookmarkStart w:id="13" w:name="_Toc127866880"/>
      <w:r w:rsidRPr="00716AA7">
        <w:rPr>
          <w:rFonts w:asciiTheme="minorHAnsi" w:hAnsiTheme="minorHAnsi" w:cstheme="minorHAnsi"/>
          <w:lang w:val="en-US"/>
        </w:rPr>
        <w:t>Desain Aplikasi</w:t>
      </w:r>
      <w:bookmarkEnd w:id="13"/>
    </w:p>
    <w:p w14:paraId="69BCCC5F" w14:textId="4EA4619D" w:rsidR="00F70FC7" w:rsidRPr="00F70FC7" w:rsidRDefault="00F70FC7" w:rsidP="00F70FC7">
      <w:pPr>
        <w:pStyle w:val="BodyText"/>
        <w:rPr>
          <w:rFonts w:asciiTheme="minorHAnsi" w:hAnsiTheme="minorHAnsi" w:cstheme="minorHAnsi"/>
          <w:i/>
          <w:color w:val="2E74B5" w:themeColor="accent5" w:themeShade="BF"/>
          <w:lang w:val="en-US"/>
        </w:rPr>
      </w:pPr>
      <w:r w:rsidRPr="00F70FC7">
        <w:rPr>
          <w:rFonts w:asciiTheme="minorHAnsi" w:hAnsiTheme="minorHAnsi" w:cstheme="minorHAnsi"/>
          <w:i/>
          <w:color w:val="2E74B5" w:themeColor="accent5" w:themeShade="BF"/>
          <w:lang w:val="en-US"/>
        </w:rPr>
        <w:t>Berisi perubahan terkait permintaan user dari sisi tampilan aplikasi, baik sebelum perubahan maupun sesudah perubahan</w:t>
      </w:r>
    </w:p>
    <w:p w14:paraId="6CBB357E" w14:textId="783315B1" w:rsidR="001D6B86" w:rsidRPr="00716AA7" w:rsidRDefault="00F70FC7" w:rsidP="001D6B86">
      <w:pPr>
        <w:pStyle w:val="Heading3"/>
        <w:rPr>
          <w:rFonts w:asciiTheme="minorHAnsi" w:hAnsiTheme="minorHAnsi" w:cstheme="minorHAnsi"/>
          <w:lang w:val="en-US"/>
        </w:rPr>
      </w:pPr>
      <w:bookmarkStart w:id="14" w:name="_Create_Menu_Setup"/>
      <w:bookmarkStart w:id="15" w:name="_Setup_Jenis_Cuti"/>
      <w:bookmarkStart w:id="16" w:name="_Enhancement_Menu_Setup"/>
      <w:bookmarkStart w:id="17" w:name="_Enhancement_Menu_Setup_1"/>
      <w:bookmarkEnd w:id="14"/>
      <w:bookmarkEnd w:id="15"/>
      <w:bookmarkEnd w:id="16"/>
      <w:bookmarkEnd w:id="17"/>
      <w:r>
        <w:rPr>
          <w:rFonts w:asciiTheme="minorHAnsi" w:hAnsiTheme="minorHAnsi" w:cstheme="minorHAnsi"/>
          <w:lang w:val="en-US"/>
        </w:rPr>
        <w:t>Tampilan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690"/>
      </w:tblGrid>
      <w:tr w:rsidR="001D6B86" w:rsidRPr="00716AA7" w14:paraId="5D3E36FA" w14:textId="77777777" w:rsidTr="00F70FC7">
        <w:tc>
          <w:tcPr>
            <w:tcW w:w="4815" w:type="dxa"/>
            <w:shd w:val="clear" w:color="auto" w:fill="000000" w:themeFill="text1"/>
          </w:tcPr>
          <w:p w14:paraId="65000D2B" w14:textId="77777777" w:rsidR="001D6B86" w:rsidRPr="00716AA7" w:rsidRDefault="001D6B86" w:rsidP="002E35EB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Sebelum</w:t>
            </w:r>
          </w:p>
        </w:tc>
        <w:tc>
          <w:tcPr>
            <w:tcW w:w="4690" w:type="dxa"/>
            <w:shd w:val="clear" w:color="auto" w:fill="000000" w:themeFill="text1"/>
          </w:tcPr>
          <w:p w14:paraId="4E062820" w14:textId="77777777" w:rsidR="001D6B86" w:rsidRPr="00716AA7" w:rsidRDefault="001D6B86" w:rsidP="002E35EB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Sesudah</w:t>
            </w:r>
          </w:p>
        </w:tc>
      </w:tr>
      <w:tr w:rsidR="001D6B86" w:rsidRPr="00716AA7" w14:paraId="461A5C97" w14:textId="77777777" w:rsidTr="00F70FC7">
        <w:tc>
          <w:tcPr>
            <w:tcW w:w="4815" w:type="dxa"/>
          </w:tcPr>
          <w:p w14:paraId="1C0C4797" w14:textId="0CD4BA80" w:rsidR="004736DB" w:rsidRPr="00716AA7" w:rsidRDefault="004736DB" w:rsidP="002E35EB">
            <w:pPr>
              <w:pStyle w:val="BodyText"/>
              <w:spacing w:before="20" w:after="2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690" w:type="dxa"/>
          </w:tcPr>
          <w:p w14:paraId="3F8400AA" w14:textId="61455924" w:rsidR="000A09BF" w:rsidRPr="00716AA7" w:rsidRDefault="000A09BF" w:rsidP="002E35EB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55FEACA6" w14:textId="77777777" w:rsidR="001D6B86" w:rsidRPr="00716AA7" w:rsidRDefault="001D6B86" w:rsidP="00E50863">
      <w:pPr>
        <w:pStyle w:val="BodyText"/>
        <w:rPr>
          <w:rFonts w:asciiTheme="minorHAnsi" w:hAnsiTheme="minorHAnsi" w:cstheme="minorHAnsi"/>
        </w:rPr>
      </w:pPr>
    </w:p>
    <w:p w14:paraId="4B83CEAF" w14:textId="7E5DF606" w:rsidR="004B6FF5" w:rsidRPr="00716AA7" w:rsidRDefault="00F70FC7" w:rsidP="004B6FF5">
      <w:pPr>
        <w:pStyle w:val="Heading3"/>
        <w:rPr>
          <w:rFonts w:asciiTheme="minorHAnsi" w:hAnsiTheme="minorHAnsi" w:cstheme="minorHAnsi"/>
          <w:lang w:val="en-US"/>
        </w:rPr>
      </w:pPr>
      <w:bookmarkStart w:id="18" w:name="_Pengecekan_Saldo_Cuti"/>
      <w:bookmarkEnd w:id="18"/>
      <w:r>
        <w:rPr>
          <w:rFonts w:asciiTheme="minorHAnsi" w:hAnsiTheme="minorHAnsi" w:cstheme="minorHAnsi"/>
          <w:lang w:val="en-US"/>
        </w:rPr>
        <w:t>Tampilan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690"/>
      </w:tblGrid>
      <w:tr w:rsidR="004B6FF5" w:rsidRPr="00716AA7" w14:paraId="1295A5C1" w14:textId="77777777" w:rsidTr="00F70FC7">
        <w:tc>
          <w:tcPr>
            <w:tcW w:w="4815" w:type="dxa"/>
            <w:shd w:val="clear" w:color="auto" w:fill="000000" w:themeFill="text1"/>
          </w:tcPr>
          <w:p w14:paraId="1A9CDF60" w14:textId="77777777" w:rsidR="004B6FF5" w:rsidRPr="00716AA7" w:rsidRDefault="004B6FF5" w:rsidP="005A684A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Sebelum</w:t>
            </w:r>
          </w:p>
        </w:tc>
        <w:tc>
          <w:tcPr>
            <w:tcW w:w="4690" w:type="dxa"/>
            <w:shd w:val="clear" w:color="auto" w:fill="000000" w:themeFill="text1"/>
          </w:tcPr>
          <w:p w14:paraId="0F322A83" w14:textId="77777777" w:rsidR="004B6FF5" w:rsidRPr="00716AA7" w:rsidRDefault="004B6FF5" w:rsidP="005A684A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Sesudah</w:t>
            </w:r>
          </w:p>
        </w:tc>
      </w:tr>
      <w:tr w:rsidR="004B6FF5" w:rsidRPr="00716AA7" w14:paraId="1A9EBD29" w14:textId="77777777" w:rsidTr="00F70FC7">
        <w:tc>
          <w:tcPr>
            <w:tcW w:w="4815" w:type="dxa"/>
          </w:tcPr>
          <w:p w14:paraId="668EDEAC" w14:textId="77777777" w:rsidR="004B6FF5" w:rsidRPr="00716AA7" w:rsidRDefault="004B6FF5" w:rsidP="005A684A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690" w:type="dxa"/>
          </w:tcPr>
          <w:p w14:paraId="109E0E7E" w14:textId="34C8B7E5" w:rsidR="00CD0D4A" w:rsidRPr="00716AA7" w:rsidRDefault="00CD0D4A" w:rsidP="005A684A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56CB8903" w14:textId="77777777" w:rsidR="004B6FF5" w:rsidRPr="00716AA7" w:rsidRDefault="004B6FF5" w:rsidP="004B6FF5">
      <w:pPr>
        <w:spacing w:line="276" w:lineRule="auto"/>
        <w:jc w:val="both"/>
        <w:rPr>
          <w:rFonts w:asciiTheme="minorHAnsi" w:hAnsiTheme="minorHAnsi" w:cstheme="minorHAnsi"/>
        </w:rPr>
      </w:pPr>
    </w:p>
    <w:p w14:paraId="18AFD5B1" w14:textId="41D4BBF6" w:rsidR="007B24CF" w:rsidRDefault="007B24CF" w:rsidP="007B24CF">
      <w:pPr>
        <w:pStyle w:val="Heading2"/>
        <w:rPr>
          <w:rFonts w:asciiTheme="minorHAnsi" w:hAnsiTheme="minorHAnsi" w:cstheme="minorHAnsi"/>
          <w:lang w:val="en-US"/>
        </w:rPr>
      </w:pPr>
      <w:bookmarkStart w:id="19" w:name="_Pengecekan_Saldo_Cuti_1"/>
      <w:bookmarkStart w:id="20" w:name="_Koreksi_Cuti_dan_1"/>
      <w:bookmarkStart w:id="21" w:name="_Koreksi_Cuti_dan"/>
      <w:bookmarkStart w:id="22" w:name="_Toc127866881"/>
      <w:bookmarkEnd w:id="19"/>
      <w:bookmarkEnd w:id="20"/>
      <w:bookmarkEnd w:id="21"/>
      <w:r w:rsidRPr="00716AA7">
        <w:rPr>
          <w:rFonts w:asciiTheme="minorHAnsi" w:hAnsiTheme="minorHAnsi" w:cstheme="minorHAnsi"/>
          <w:lang w:val="en-US"/>
        </w:rPr>
        <w:t>Desain Laporan</w:t>
      </w:r>
      <w:bookmarkEnd w:id="22"/>
    </w:p>
    <w:p w14:paraId="193B96C6" w14:textId="19EBAFA8" w:rsidR="00F70FC7" w:rsidRPr="00F70FC7" w:rsidRDefault="00F70FC7" w:rsidP="00F70FC7">
      <w:pPr>
        <w:pStyle w:val="BodyText"/>
        <w:rPr>
          <w:rFonts w:asciiTheme="minorHAnsi" w:hAnsiTheme="minorHAnsi" w:cstheme="minorHAnsi"/>
          <w:i/>
          <w:color w:val="2E74B5" w:themeColor="accent5" w:themeShade="BF"/>
          <w:lang w:val="en-US"/>
        </w:rPr>
      </w:pPr>
      <w:r w:rsidRPr="00F70FC7">
        <w:rPr>
          <w:rFonts w:asciiTheme="minorHAnsi" w:hAnsiTheme="minorHAnsi" w:cstheme="minorHAnsi"/>
          <w:i/>
          <w:color w:val="2E74B5" w:themeColor="accent5" w:themeShade="BF"/>
          <w:lang w:val="en-US"/>
        </w:rPr>
        <w:t>Berisi tampilan laporan yang dapat dilihat user terkait perubahan pada aplikasi</w:t>
      </w:r>
    </w:p>
    <w:p w14:paraId="18C19D95" w14:textId="10819C83" w:rsidR="000916B9" w:rsidRPr="00716AA7" w:rsidRDefault="00F70FC7" w:rsidP="000916B9">
      <w:pPr>
        <w:pStyle w:val="Heading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Laporan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8"/>
        <w:gridCol w:w="4747"/>
      </w:tblGrid>
      <w:tr w:rsidR="000916B9" w:rsidRPr="00716AA7" w14:paraId="2E3E9A75" w14:textId="77777777" w:rsidTr="00BA67D9">
        <w:tc>
          <w:tcPr>
            <w:tcW w:w="7096" w:type="dxa"/>
            <w:shd w:val="clear" w:color="auto" w:fill="000000" w:themeFill="text1"/>
          </w:tcPr>
          <w:p w14:paraId="56C72330" w14:textId="77777777" w:rsidR="000916B9" w:rsidRPr="00716AA7" w:rsidRDefault="000916B9" w:rsidP="005C5455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Sebelum</w:t>
            </w:r>
          </w:p>
        </w:tc>
        <w:tc>
          <w:tcPr>
            <w:tcW w:w="7096" w:type="dxa"/>
            <w:shd w:val="clear" w:color="auto" w:fill="000000" w:themeFill="text1"/>
          </w:tcPr>
          <w:p w14:paraId="309DBBE9" w14:textId="77777777" w:rsidR="000916B9" w:rsidRPr="00716AA7" w:rsidRDefault="000916B9" w:rsidP="005C5455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Sesudah</w:t>
            </w:r>
          </w:p>
        </w:tc>
      </w:tr>
      <w:tr w:rsidR="000916B9" w:rsidRPr="00716AA7" w14:paraId="2B42F94D" w14:textId="77777777" w:rsidTr="00BA67D9">
        <w:tc>
          <w:tcPr>
            <w:tcW w:w="7096" w:type="dxa"/>
          </w:tcPr>
          <w:p w14:paraId="32B858EA" w14:textId="67C6D5DF" w:rsidR="00CE5159" w:rsidRPr="00716AA7" w:rsidRDefault="00CE5159" w:rsidP="0093785A">
            <w:pPr>
              <w:pStyle w:val="BodyText"/>
              <w:spacing w:before="20" w:after="20"/>
              <w:rPr>
                <w:rFonts w:asciiTheme="minorHAnsi" w:hAnsiTheme="minorHAnsi" w:cstheme="minorHAnsi"/>
                <w:color w:val="0000FF"/>
                <w:lang w:val="en-US"/>
              </w:rPr>
            </w:pPr>
          </w:p>
        </w:tc>
        <w:tc>
          <w:tcPr>
            <w:tcW w:w="7096" w:type="dxa"/>
          </w:tcPr>
          <w:p w14:paraId="6537DDC0" w14:textId="77777777" w:rsidR="000916B9" w:rsidRPr="00716AA7" w:rsidRDefault="000916B9" w:rsidP="00E50863">
            <w:pPr>
              <w:pStyle w:val="BodyText"/>
              <w:spacing w:before="20" w:after="2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362BDB0" w14:textId="5DD762F2" w:rsidR="000916B9" w:rsidRDefault="000916B9" w:rsidP="000916B9">
      <w:pPr>
        <w:pStyle w:val="BodyText"/>
        <w:rPr>
          <w:rFonts w:asciiTheme="minorHAnsi" w:hAnsiTheme="minorHAnsi" w:cstheme="minorHAnsi"/>
          <w:lang w:val="en-US"/>
        </w:rPr>
      </w:pPr>
    </w:p>
    <w:p w14:paraId="009AFB12" w14:textId="1DBB01E4" w:rsidR="00F70FC7" w:rsidRPr="00716AA7" w:rsidRDefault="00F70FC7" w:rsidP="00F70FC7">
      <w:pPr>
        <w:pStyle w:val="Heading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</w:t>
      </w:r>
      <w:r>
        <w:rPr>
          <w:rFonts w:asciiTheme="minorHAnsi" w:hAnsiTheme="minorHAnsi" w:cstheme="minorHAnsi"/>
          <w:lang w:val="en-US"/>
        </w:rPr>
        <w:t>aporan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8"/>
        <w:gridCol w:w="4747"/>
      </w:tblGrid>
      <w:tr w:rsidR="00F70FC7" w:rsidRPr="00716AA7" w14:paraId="1E3E708B" w14:textId="77777777" w:rsidTr="00023830">
        <w:tc>
          <w:tcPr>
            <w:tcW w:w="7096" w:type="dxa"/>
            <w:shd w:val="clear" w:color="auto" w:fill="000000" w:themeFill="text1"/>
          </w:tcPr>
          <w:p w14:paraId="549E97B6" w14:textId="77777777" w:rsidR="00F70FC7" w:rsidRPr="00716AA7" w:rsidRDefault="00F70FC7" w:rsidP="00023830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Sebelum</w:t>
            </w:r>
          </w:p>
        </w:tc>
        <w:tc>
          <w:tcPr>
            <w:tcW w:w="7096" w:type="dxa"/>
            <w:shd w:val="clear" w:color="auto" w:fill="000000" w:themeFill="text1"/>
          </w:tcPr>
          <w:p w14:paraId="632F0778" w14:textId="77777777" w:rsidR="00F70FC7" w:rsidRPr="00716AA7" w:rsidRDefault="00F70FC7" w:rsidP="00023830">
            <w:pPr>
              <w:pStyle w:val="BodyTex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16AA7">
              <w:rPr>
                <w:rFonts w:asciiTheme="minorHAnsi" w:hAnsiTheme="minorHAnsi" w:cstheme="minorHAnsi"/>
                <w:b/>
                <w:bCs/>
                <w:lang w:val="en-US"/>
              </w:rPr>
              <w:t>Sesudah</w:t>
            </w:r>
          </w:p>
        </w:tc>
      </w:tr>
      <w:tr w:rsidR="00F70FC7" w:rsidRPr="00716AA7" w14:paraId="1D50315E" w14:textId="77777777" w:rsidTr="00023830">
        <w:tc>
          <w:tcPr>
            <w:tcW w:w="7096" w:type="dxa"/>
          </w:tcPr>
          <w:p w14:paraId="5C705831" w14:textId="77777777" w:rsidR="00F70FC7" w:rsidRPr="00716AA7" w:rsidRDefault="00F70FC7" w:rsidP="00023830">
            <w:pPr>
              <w:pStyle w:val="BodyText"/>
              <w:spacing w:before="20" w:after="20"/>
              <w:rPr>
                <w:rFonts w:asciiTheme="minorHAnsi" w:hAnsiTheme="minorHAnsi" w:cstheme="minorHAnsi"/>
                <w:color w:val="0000FF"/>
                <w:lang w:val="en-US"/>
              </w:rPr>
            </w:pPr>
          </w:p>
        </w:tc>
        <w:tc>
          <w:tcPr>
            <w:tcW w:w="7096" w:type="dxa"/>
          </w:tcPr>
          <w:p w14:paraId="5CF42584" w14:textId="77777777" w:rsidR="00F70FC7" w:rsidRPr="00716AA7" w:rsidRDefault="00F70FC7" w:rsidP="00023830">
            <w:pPr>
              <w:pStyle w:val="BodyText"/>
              <w:spacing w:before="20" w:after="2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AFBD700" w14:textId="77777777" w:rsidR="00F70FC7" w:rsidRPr="00716AA7" w:rsidRDefault="00F70FC7" w:rsidP="000916B9">
      <w:pPr>
        <w:pStyle w:val="BodyText"/>
        <w:rPr>
          <w:rFonts w:asciiTheme="minorHAnsi" w:hAnsiTheme="minorHAnsi" w:cstheme="minorHAnsi"/>
          <w:lang w:val="en-US"/>
        </w:rPr>
      </w:pPr>
    </w:p>
    <w:p w14:paraId="7BCE370E" w14:textId="0E54DF33" w:rsidR="007B24CF" w:rsidRPr="00716AA7" w:rsidRDefault="007B24CF" w:rsidP="007B24CF">
      <w:pPr>
        <w:pStyle w:val="Heading2"/>
        <w:rPr>
          <w:rFonts w:asciiTheme="minorHAnsi" w:hAnsiTheme="minorHAnsi" w:cstheme="minorHAnsi"/>
          <w:lang w:val="en-US"/>
        </w:rPr>
      </w:pPr>
      <w:bookmarkStart w:id="23" w:name="_Toc127866882"/>
      <w:r w:rsidRPr="00716AA7">
        <w:rPr>
          <w:rFonts w:asciiTheme="minorHAnsi" w:hAnsiTheme="minorHAnsi" w:cstheme="minorHAnsi"/>
          <w:lang w:val="en-US"/>
        </w:rPr>
        <w:lastRenderedPageBreak/>
        <w:t>Desain Infrastruktur</w:t>
      </w:r>
      <w:bookmarkEnd w:id="23"/>
    </w:p>
    <w:p w14:paraId="69035169" w14:textId="2854D5BE" w:rsidR="00521EBF" w:rsidRPr="00716AA7" w:rsidRDefault="00903700" w:rsidP="003B637F">
      <w:pPr>
        <w:pStyle w:val="Heading3"/>
        <w:rPr>
          <w:rFonts w:asciiTheme="minorHAnsi" w:hAnsiTheme="minorHAnsi" w:cstheme="minorHAnsi"/>
          <w:lang w:val="en-US"/>
        </w:rPr>
      </w:pPr>
      <w:r w:rsidRPr="00716AA7">
        <w:rPr>
          <w:rFonts w:asciiTheme="minorHAnsi" w:hAnsiTheme="minorHAnsi" w:cstheme="minorHAnsi"/>
          <w:lang w:val="en-US"/>
        </w:rPr>
        <w:t>Server</w:t>
      </w:r>
    </w:p>
    <w:p w14:paraId="5D486530" w14:textId="56E140F4" w:rsidR="00A40691" w:rsidRPr="00716AA7" w:rsidRDefault="00F70FC7" w:rsidP="00A40691">
      <w:pPr>
        <w:pStyle w:val="BodyText"/>
        <w:rPr>
          <w:rFonts w:asciiTheme="minorHAnsi" w:hAnsiTheme="minorHAnsi" w:cstheme="minorHAnsi"/>
          <w:i/>
          <w:iCs/>
          <w:color w:val="0070C0"/>
          <w:lang w:val="en-US"/>
        </w:rPr>
      </w:pPr>
      <w:bookmarkStart w:id="24" w:name="_Hlk36808695"/>
      <w:r w:rsidRPr="00716AA7">
        <w:rPr>
          <w:rFonts w:asciiTheme="minorHAnsi" w:hAnsiTheme="minorHAnsi" w:cstheme="minorHAnsi"/>
          <w:i/>
          <w:iCs/>
          <w:color w:val="0070C0"/>
          <w:lang w:val="en-US"/>
        </w:rPr>
        <w:t xml:space="preserve">[Kebutuhan </w:t>
      </w:r>
      <w:r w:rsidR="00903700" w:rsidRPr="00716AA7">
        <w:rPr>
          <w:rFonts w:asciiTheme="minorHAnsi" w:hAnsiTheme="minorHAnsi" w:cstheme="minorHAnsi"/>
          <w:i/>
          <w:iCs/>
          <w:color w:val="0070C0"/>
          <w:lang w:val="en-US"/>
        </w:rPr>
        <w:t>server baru (jika ada)]</w:t>
      </w:r>
    </w:p>
    <w:bookmarkEnd w:id="24"/>
    <w:p w14:paraId="2767DD39" w14:textId="77777777" w:rsidR="00903700" w:rsidRPr="00716AA7" w:rsidRDefault="00903700" w:rsidP="00A40691">
      <w:pPr>
        <w:pStyle w:val="BodyText"/>
        <w:rPr>
          <w:rFonts w:asciiTheme="minorHAnsi" w:hAnsiTheme="minorHAnsi" w:cstheme="minorHAnsi"/>
          <w:i/>
          <w:iCs/>
          <w:lang w:val="en-US"/>
        </w:rPr>
      </w:pPr>
    </w:p>
    <w:p w14:paraId="27A3275D" w14:textId="3D5EBAEE" w:rsidR="003B637F" w:rsidRPr="00716AA7" w:rsidRDefault="003B637F" w:rsidP="003B637F">
      <w:pPr>
        <w:pStyle w:val="Heading3"/>
        <w:rPr>
          <w:rFonts w:asciiTheme="minorHAnsi" w:hAnsiTheme="minorHAnsi" w:cstheme="minorHAnsi"/>
          <w:lang w:val="en-US"/>
        </w:rPr>
      </w:pPr>
      <w:r w:rsidRPr="00716AA7">
        <w:rPr>
          <w:rFonts w:asciiTheme="minorHAnsi" w:hAnsiTheme="minorHAnsi" w:cstheme="minorHAnsi"/>
          <w:lang w:val="en-US"/>
        </w:rPr>
        <w:t>Storage</w:t>
      </w:r>
    </w:p>
    <w:p w14:paraId="1B6FBF58" w14:textId="549967AB" w:rsidR="00903700" w:rsidRPr="00716AA7" w:rsidRDefault="00F70FC7" w:rsidP="00903700">
      <w:pPr>
        <w:pStyle w:val="BodyText"/>
        <w:rPr>
          <w:rFonts w:asciiTheme="minorHAnsi" w:hAnsiTheme="minorHAnsi" w:cstheme="minorHAnsi"/>
          <w:i/>
          <w:iCs/>
          <w:color w:val="0070C0"/>
          <w:lang w:val="en-US"/>
        </w:rPr>
      </w:pPr>
      <w:r w:rsidRPr="00716AA7">
        <w:rPr>
          <w:rFonts w:asciiTheme="minorHAnsi" w:hAnsiTheme="minorHAnsi" w:cstheme="minorHAnsi"/>
          <w:i/>
          <w:iCs/>
          <w:color w:val="0070C0"/>
          <w:lang w:val="en-US"/>
        </w:rPr>
        <w:t>[Kebutuhan storage baru (jika ada)]</w:t>
      </w:r>
    </w:p>
    <w:p w14:paraId="763603CA" w14:textId="77777777" w:rsidR="00A40691" w:rsidRPr="00716AA7" w:rsidRDefault="00A40691" w:rsidP="00A40691">
      <w:pPr>
        <w:pStyle w:val="BodyText"/>
        <w:rPr>
          <w:rFonts w:asciiTheme="minorHAnsi" w:hAnsiTheme="minorHAnsi" w:cstheme="minorHAnsi"/>
          <w:lang w:val="en-US"/>
        </w:rPr>
      </w:pPr>
    </w:p>
    <w:p w14:paraId="3929DE5F" w14:textId="113C5997" w:rsidR="003B637F" w:rsidRPr="00716AA7" w:rsidRDefault="003B637F" w:rsidP="003B637F">
      <w:pPr>
        <w:pStyle w:val="Heading3"/>
        <w:rPr>
          <w:rFonts w:asciiTheme="minorHAnsi" w:hAnsiTheme="minorHAnsi" w:cstheme="minorHAnsi"/>
          <w:lang w:val="en-US"/>
        </w:rPr>
      </w:pPr>
      <w:r w:rsidRPr="00716AA7">
        <w:rPr>
          <w:rFonts w:asciiTheme="minorHAnsi" w:hAnsiTheme="minorHAnsi" w:cstheme="minorHAnsi"/>
          <w:lang w:val="en-US"/>
        </w:rPr>
        <w:t>Network</w:t>
      </w:r>
    </w:p>
    <w:p w14:paraId="2CE9CFC5" w14:textId="0C089D55" w:rsidR="00903700" w:rsidRPr="00716AA7" w:rsidRDefault="00F70FC7" w:rsidP="00903700">
      <w:pPr>
        <w:pStyle w:val="BodyText"/>
        <w:rPr>
          <w:rFonts w:asciiTheme="minorHAnsi" w:hAnsiTheme="minorHAnsi" w:cstheme="minorHAnsi"/>
          <w:i/>
          <w:iCs/>
          <w:color w:val="0070C0"/>
          <w:lang w:val="en-US"/>
        </w:rPr>
      </w:pPr>
      <w:r w:rsidRPr="00716AA7">
        <w:rPr>
          <w:rFonts w:asciiTheme="minorHAnsi" w:hAnsiTheme="minorHAnsi" w:cstheme="minorHAnsi"/>
          <w:i/>
          <w:iCs/>
          <w:color w:val="0070C0"/>
          <w:lang w:val="en-US"/>
        </w:rPr>
        <w:t xml:space="preserve">[Kebutuhan </w:t>
      </w:r>
      <w:r w:rsidR="008D168B" w:rsidRPr="00716AA7">
        <w:rPr>
          <w:rFonts w:asciiTheme="minorHAnsi" w:hAnsiTheme="minorHAnsi" w:cstheme="minorHAnsi"/>
          <w:i/>
          <w:iCs/>
          <w:color w:val="0070C0"/>
          <w:lang w:val="en-US"/>
        </w:rPr>
        <w:t xml:space="preserve">perubahan koneksi jaringan </w:t>
      </w:r>
      <w:r w:rsidR="00903700" w:rsidRPr="00716AA7">
        <w:rPr>
          <w:rFonts w:asciiTheme="minorHAnsi" w:hAnsiTheme="minorHAnsi" w:cstheme="minorHAnsi"/>
          <w:i/>
          <w:iCs/>
          <w:color w:val="0070C0"/>
          <w:lang w:val="en-US"/>
        </w:rPr>
        <w:t>(jika ada)]</w:t>
      </w:r>
    </w:p>
    <w:p w14:paraId="5345BD69" w14:textId="77777777" w:rsidR="00A40691" w:rsidRPr="00716AA7" w:rsidRDefault="00A40691" w:rsidP="00A40691">
      <w:pPr>
        <w:pStyle w:val="BodyText"/>
        <w:rPr>
          <w:rFonts w:asciiTheme="minorHAnsi" w:hAnsiTheme="minorHAnsi" w:cstheme="minorHAnsi"/>
          <w:lang w:val="en-US"/>
        </w:rPr>
      </w:pPr>
    </w:p>
    <w:p w14:paraId="1644B636" w14:textId="51798CCB" w:rsidR="003B637F" w:rsidRPr="00716AA7" w:rsidRDefault="003B637F" w:rsidP="003B637F">
      <w:pPr>
        <w:pStyle w:val="Heading3"/>
        <w:rPr>
          <w:rFonts w:asciiTheme="minorHAnsi" w:hAnsiTheme="minorHAnsi" w:cstheme="minorHAnsi"/>
          <w:lang w:val="en-US"/>
        </w:rPr>
      </w:pPr>
      <w:r w:rsidRPr="00716AA7">
        <w:rPr>
          <w:rFonts w:asciiTheme="minorHAnsi" w:hAnsiTheme="minorHAnsi" w:cstheme="minorHAnsi"/>
          <w:lang w:val="en-US"/>
        </w:rPr>
        <w:t>Lainnya</w:t>
      </w:r>
    </w:p>
    <w:p w14:paraId="11CA5DD2" w14:textId="5DB8864D" w:rsidR="008D168B" w:rsidRPr="00716AA7" w:rsidRDefault="00F70FC7" w:rsidP="008D168B">
      <w:pPr>
        <w:pStyle w:val="BodyText"/>
        <w:rPr>
          <w:rFonts w:asciiTheme="minorHAnsi" w:hAnsiTheme="minorHAnsi" w:cstheme="minorHAnsi"/>
          <w:i/>
          <w:iCs/>
          <w:color w:val="0070C0"/>
          <w:lang w:val="en-US"/>
        </w:rPr>
      </w:pPr>
      <w:r w:rsidRPr="00716AA7">
        <w:rPr>
          <w:rFonts w:asciiTheme="minorHAnsi" w:hAnsiTheme="minorHAnsi" w:cstheme="minorHAnsi"/>
          <w:i/>
          <w:iCs/>
          <w:color w:val="0070C0"/>
          <w:lang w:val="en-US"/>
        </w:rPr>
        <w:t>[Kebutuhan infra lainnya (jika ada)]</w:t>
      </w:r>
    </w:p>
    <w:p w14:paraId="758BC97E" w14:textId="77777777" w:rsidR="003B637F" w:rsidRPr="00716AA7" w:rsidRDefault="003B637F" w:rsidP="003B637F">
      <w:pPr>
        <w:pStyle w:val="BodyText"/>
        <w:rPr>
          <w:rFonts w:asciiTheme="minorHAnsi" w:hAnsiTheme="minorHAnsi" w:cstheme="minorHAnsi"/>
          <w:lang w:val="en-US"/>
        </w:rPr>
      </w:pPr>
    </w:p>
    <w:p w14:paraId="67C588FE" w14:textId="1D0D8F8F" w:rsidR="005C2A15" w:rsidRPr="00716AA7" w:rsidRDefault="005C2A15" w:rsidP="005C2A15">
      <w:pPr>
        <w:pStyle w:val="Heading2"/>
        <w:rPr>
          <w:rFonts w:asciiTheme="minorHAnsi" w:hAnsiTheme="minorHAnsi" w:cstheme="minorHAnsi"/>
          <w:lang w:val="en-US"/>
        </w:rPr>
      </w:pPr>
      <w:bookmarkStart w:id="25" w:name="_Toc127866883"/>
      <w:r w:rsidRPr="00716AA7">
        <w:rPr>
          <w:rFonts w:asciiTheme="minorHAnsi" w:hAnsiTheme="minorHAnsi" w:cstheme="minorHAnsi"/>
          <w:lang w:val="en-US"/>
        </w:rPr>
        <w:t>Analisa Resiko dan Dampak</w:t>
      </w:r>
      <w:bookmarkEnd w:id="25"/>
    </w:p>
    <w:p w14:paraId="177A13DA" w14:textId="41559592" w:rsidR="000916B9" w:rsidRPr="00F70FC7" w:rsidRDefault="00F70FC7" w:rsidP="00F70FC7">
      <w:pPr>
        <w:pStyle w:val="BodyText"/>
        <w:rPr>
          <w:rFonts w:asciiTheme="minorHAnsi" w:hAnsiTheme="minorHAnsi" w:cstheme="minorHAnsi"/>
          <w:color w:val="2E74B5" w:themeColor="accent5" w:themeShade="BF"/>
          <w:lang w:val="en-US"/>
        </w:rPr>
        <w:sectPr w:rsidR="000916B9" w:rsidRPr="00F70FC7" w:rsidSect="00B72AD0">
          <w:type w:val="continuous"/>
          <w:pgSz w:w="11906" w:h="16838" w:code="9"/>
          <w:pgMar w:top="1498" w:right="1138" w:bottom="1138" w:left="1253" w:header="432" w:footer="317" w:gutter="0"/>
          <w:cols w:space="720"/>
          <w:titlePg/>
          <w:docGrid w:linePitch="272"/>
        </w:sectPr>
      </w:pPr>
      <w:r>
        <w:rPr>
          <w:rFonts w:asciiTheme="minorHAnsi" w:hAnsiTheme="minorHAnsi" w:cstheme="minorHAnsi"/>
          <w:i/>
          <w:iCs/>
          <w:color w:val="2E74B5" w:themeColor="accent5" w:themeShade="BF"/>
          <w:lang w:val="en-US"/>
        </w:rPr>
        <w:t>[</w:t>
      </w:r>
      <w:r w:rsidR="008D168B" w:rsidRPr="00F70FC7">
        <w:rPr>
          <w:rFonts w:asciiTheme="minorHAnsi" w:hAnsiTheme="minorHAnsi" w:cstheme="minorHAnsi"/>
          <w:i/>
          <w:iCs/>
          <w:color w:val="2E74B5" w:themeColor="accent5" w:themeShade="BF"/>
          <w:lang w:val="en-US"/>
        </w:rPr>
        <w:t xml:space="preserve">Analisa resiko </w:t>
      </w:r>
      <w:r w:rsidRPr="00F70FC7">
        <w:rPr>
          <w:rFonts w:asciiTheme="minorHAnsi" w:hAnsiTheme="minorHAnsi" w:cstheme="minorHAnsi"/>
          <w:i/>
          <w:iCs/>
          <w:color w:val="2E74B5" w:themeColor="accent5" w:themeShade="BF"/>
          <w:lang w:val="en-US"/>
        </w:rPr>
        <w:t>dan dampak yang mungkin terjadi</w:t>
      </w:r>
      <w:r>
        <w:rPr>
          <w:rFonts w:asciiTheme="minorHAnsi" w:hAnsiTheme="minorHAnsi" w:cstheme="minorHAnsi"/>
          <w:i/>
          <w:iCs/>
          <w:color w:val="2E74B5" w:themeColor="accent5" w:themeShade="BF"/>
          <w:lang w:val="en-US"/>
        </w:rPr>
        <w:t>]</w:t>
      </w:r>
    </w:p>
    <w:p w14:paraId="7C1A954A" w14:textId="042B9830" w:rsidR="007B24CF" w:rsidRPr="00716AA7" w:rsidRDefault="007B24CF" w:rsidP="007B24CF">
      <w:pPr>
        <w:pStyle w:val="Heading1"/>
        <w:pageBreakBefore/>
        <w:ind w:left="431" w:hanging="431"/>
        <w:rPr>
          <w:rFonts w:asciiTheme="minorHAnsi" w:hAnsiTheme="minorHAnsi" w:cstheme="minorHAnsi"/>
        </w:rPr>
      </w:pPr>
      <w:bookmarkStart w:id="26" w:name="_Toc127866884"/>
      <w:r w:rsidRPr="00716AA7">
        <w:rPr>
          <w:rFonts w:asciiTheme="minorHAnsi" w:hAnsiTheme="minorHAnsi" w:cstheme="minorHAnsi"/>
          <w:lang w:val="en-US"/>
        </w:rPr>
        <w:lastRenderedPageBreak/>
        <w:t>Detail Permintaan Perubahan – NON-FUNGSIONAL</w:t>
      </w:r>
      <w:bookmarkEnd w:id="26"/>
    </w:p>
    <w:p w14:paraId="765669A1" w14:textId="77777777" w:rsidR="007B24CF" w:rsidRPr="00716AA7" w:rsidRDefault="007B24CF" w:rsidP="00C7580B">
      <w:pPr>
        <w:pStyle w:val="BodyText"/>
        <w:rPr>
          <w:rFonts w:asciiTheme="minorHAnsi" w:hAnsiTheme="minorHAnsi" w:cstheme="minorHAnsi"/>
          <w:lang w:val="en-US"/>
        </w:rPr>
      </w:pPr>
    </w:p>
    <w:p w14:paraId="6F9D8514" w14:textId="42AAE120" w:rsidR="00C812EA" w:rsidRPr="00716AA7" w:rsidRDefault="004867B1" w:rsidP="3020FB9C">
      <w:pPr>
        <w:pStyle w:val="Heading2"/>
        <w:rPr>
          <w:rFonts w:asciiTheme="minorHAnsi" w:hAnsiTheme="minorHAnsi" w:cstheme="minorHAnsi"/>
          <w:lang w:val="en-US"/>
        </w:rPr>
      </w:pPr>
      <w:bookmarkStart w:id="27" w:name="_Toc71684399"/>
      <w:bookmarkStart w:id="28" w:name="_Toc127866885"/>
      <w:r w:rsidRPr="00716AA7">
        <w:rPr>
          <w:rFonts w:asciiTheme="minorHAnsi" w:hAnsiTheme="minorHAnsi" w:cstheme="minorHAnsi"/>
          <w:lang w:val="en-US"/>
        </w:rPr>
        <w:t>Performa Sistem</w:t>
      </w:r>
      <w:bookmarkEnd w:id="28"/>
    </w:p>
    <w:p w14:paraId="63CC4546" w14:textId="3217FF98" w:rsidR="004867B1" w:rsidRPr="00716AA7" w:rsidRDefault="004867B1" w:rsidP="004867B1">
      <w:pPr>
        <w:pStyle w:val="Heading2"/>
        <w:rPr>
          <w:rFonts w:asciiTheme="minorHAnsi" w:hAnsiTheme="minorHAnsi" w:cstheme="minorHAnsi"/>
          <w:lang w:val="en-US"/>
        </w:rPr>
      </w:pPr>
      <w:bookmarkStart w:id="29" w:name="_Toc127866886"/>
      <w:r w:rsidRPr="00716AA7">
        <w:rPr>
          <w:rFonts w:asciiTheme="minorHAnsi" w:hAnsiTheme="minorHAnsi" w:cstheme="minorHAnsi"/>
          <w:lang w:val="en-US"/>
        </w:rPr>
        <w:t>Proyeksi Volume Data</w:t>
      </w:r>
      <w:bookmarkEnd w:id="29"/>
    </w:p>
    <w:p w14:paraId="2E8A7C5A" w14:textId="77241B72" w:rsidR="004867B1" w:rsidRPr="00716AA7" w:rsidRDefault="004867B1" w:rsidP="004867B1">
      <w:pPr>
        <w:pStyle w:val="Heading2"/>
        <w:rPr>
          <w:rFonts w:asciiTheme="minorHAnsi" w:hAnsiTheme="minorHAnsi" w:cstheme="minorHAnsi"/>
          <w:lang w:val="en-US"/>
        </w:rPr>
      </w:pPr>
      <w:bookmarkStart w:id="30" w:name="_Toc127866887"/>
      <w:r w:rsidRPr="00716AA7">
        <w:rPr>
          <w:rFonts w:asciiTheme="minorHAnsi" w:hAnsiTheme="minorHAnsi" w:cstheme="minorHAnsi"/>
          <w:lang w:val="en-US"/>
        </w:rPr>
        <w:t>Ketersediaan dan Respon Sistem</w:t>
      </w:r>
      <w:bookmarkEnd w:id="30"/>
    </w:p>
    <w:p w14:paraId="419E33FF" w14:textId="1E4741C8" w:rsidR="004867B1" w:rsidRPr="00716AA7" w:rsidRDefault="004867B1" w:rsidP="004867B1">
      <w:pPr>
        <w:pStyle w:val="Heading2"/>
        <w:rPr>
          <w:rFonts w:asciiTheme="minorHAnsi" w:hAnsiTheme="minorHAnsi" w:cstheme="minorHAnsi"/>
          <w:lang w:val="en-US"/>
        </w:rPr>
      </w:pPr>
      <w:bookmarkStart w:id="31" w:name="_Toc127866888"/>
      <w:r w:rsidRPr="00716AA7">
        <w:rPr>
          <w:rFonts w:asciiTheme="minorHAnsi" w:hAnsiTheme="minorHAnsi" w:cstheme="minorHAnsi"/>
          <w:lang w:val="en-US"/>
        </w:rPr>
        <w:t>Administrasi Sistem</w:t>
      </w:r>
      <w:bookmarkEnd w:id="31"/>
    </w:p>
    <w:p w14:paraId="3023225A" w14:textId="709C4BE6" w:rsidR="004867B1" w:rsidRPr="00716AA7" w:rsidRDefault="004867B1" w:rsidP="004867B1">
      <w:pPr>
        <w:pStyle w:val="Heading2"/>
        <w:rPr>
          <w:rFonts w:asciiTheme="minorHAnsi" w:hAnsiTheme="minorHAnsi" w:cstheme="minorHAnsi"/>
          <w:lang w:val="en-US"/>
        </w:rPr>
      </w:pPr>
      <w:bookmarkStart w:id="32" w:name="_Toc127866889"/>
      <w:r w:rsidRPr="00716AA7">
        <w:rPr>
          <w:rFonts w:asciiTheme="minorHAnsi" w:hAnsiTheme="minorHAnsi" w:cstheme="minorHAnsi"/>
          <w:lang w:val="en-US"/>
        </w:rPr>
        <w:t>Keamanan Data</w:t>
      </w:r>
      <w:bookmarkEnd w:id="32"/>
    </w:p>
    <w:p w14:paraId="492DED66" w14:textId="22B88A53" w:rsidR="004867B1" w:rsidRPr="00716AA7" w:rsidRDefault="004867B1" w:rsidP="004867B1">
      <w:pPr>
        <w:pStyle w:val="Heading2"/>
        <w:rPr>
          <w:rFonts w:asciiTheme="minorHAnsi" w:hAnsiTheme="minorHAnsi" w:cstheme="minorHAnsi"/>
          <w:lang w:val="en-US"/>
        </w:rPr>
      </w:pPr>
      <w:bookmarkStart w:id="33" w:name="_Toc127866890"/>
      <w:r w:rsidRPr="00716AA7">
        <w:rPr>
          <w:rFonts w:asciiTheme="minorHAnsi" w:hAnsiTheme="minorHAnsi" w:cstheme="minorHAnsi"/>
          <w:lang w:val="en-US"/>
        </w:rPr>
        <w:t>Lainnya</w:t>
      </w:r>
      <w:bookmarkEnd w:id="33"/>
    </w:p>
    <w:p w14:paraId="1E14995D" w14:textId="77777777" w:rsidR="00C812EA" w:rsidRPr="00716AA7" w:rsidRDefault="00C812EA" w:rsidP="00C812EA">
      <w:pPr>
        <w:pStyle w:val="BodyText"/>
        <w:rPr>
          <w:rFonts w:asciiTheme="minorHAnsi" w:hAnsiTheme="minorHAnsi" w:cstheme="minorHAnsi"/>
        </w:rPr>
      </w:pPr>
    </w:p>
    <w:p w14:paraId="4CFB7CDD" w14:textId="0C64C46D" w:rsidR="00805F9E" w:rsidRPr="00716AA7" w:rsidRDefault="00014261" w:rsidP="3020FB9C">
      <w:pPr>
        <w:pStyle w:val="Heading1"/>
        <w:pageBreakBefore/>
        <w:ind w:left="431" w:hanging="431"/>
        <w:rPr>
          <w:rFonts w:asciiTheme="minorHAnsi" w:hAnsiTheme="minorHAnsi" w:cstheme="minorHAnsi"/>
        </w:rPr>
      </w:pPr>
      <w:bookmarkStart w:id="34" w:name="_Toc127866891"/>
      <w:bookmarkEnd w:id="27"/>
      <w:r w:rsidRPr="00716AA7">
        <w:rPr>
          <w:rFonts w:asciiTheme="minorHAnsi" w:hAnsiTheme="minorHAnsi" w:cstheme="minorHAnsi"/>
          <w:lang w:val="en-US"/>
        </w:rPr>
        <w:lastRenderedPageBreak/>
        <w:t>LAMPIRAN</w:t>
      </w:r>
      <w:bookmarkEnd w:id="34"/>
      <w:r w:rsidR="3020FB9C" w:rsidRPr="00716AA7">
        <w:rPr>
          <w:rFonts w:asciiTheme="minorHAnsi" w:hAnsiTheme="minorHAnsi" w:cstheme="minorHAnsi"/>
        </w:rPr>
        <w:t xml:space="preserve"> </w:t>
      </w:r>
      <w:bookmarkStart w:id="35" w:name="_Toc335407166"/>
    </w:p>
    <w:bookmarkEnd w:id="35"/>
    <w:p w14:paraId="10D04CF6" w14:textId="77777777" w:rsidR="00014261" w:rsidRPr="00716AA7" w:rsidRDefault="00014261" w:rsidP="00014261">
      <w:pPr>
        <w:pStyle w:val="BodyText"/>
        <w:rPr>
          <w:rFonts w:asciiTheme="minorHAnsi" w:hAnsiTheme="minorHAnsi" w:cstheme="minorHAnsi"/>
        </w:rPr>
      </w:pPr>
    </w:p>
    <w:sectPr w:rsidR="00014261" w:rsidRPr="00716AA7" w:rsidSect="00B72AD0">
      <w:type w:val="continuous"/>
      <w:pgSz w:w="11906" w:h="16838" w:code="9"/>
      <w:pgMar w:top="1498" w:right="1138" w:bottom="1138" w:left="1253" w:header="432" w:footer="31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598A6" w14:textId="77777777" w:rsidR="00481BAD" w:rsidRDefault="00481BAD">
      <w:r>
        <w:separator/>
      </w:r>
    </w:p>
  </w:endnote>
  <w:endnote w:type="continuationSeparator" w:id="0">
    <w:p w14:paraId="227DE288" w14:textId="77777777" w:rsidR="00481BAD" w:rsidRDefault="0048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G Rounded Std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7"/>
      <w:gridCol w:w="4758"/>
    </w:tblGrid>
    <w:tr w:rsidR="00B72AD0" w14:paraId="25618A98" w14:textId="77777777" w:rsidTr="008E082C">
      <w:tc>
        <w:tcPr>
          <w:tcW w:w="4757" w:type="dxa"/>
        </w:tcPr>
        <w:p w14:paraId="40F2BC52" w14:textId="076AC3BB" w:rsidR="00B72AD0" w:rsidRPr="008A0AFF" w:rsidRDefault="00B72AD0">
          <w:pPr>
            <w:pStyle w:val="Footer"/>
            <w:rPr>
              <w:lang w:val="en-US"/>
            </w:rPr>
          </w:pPr>
          <w:r w:rsidRPr="0000093D">
            <w:t>REQ0</w:t>
          </w:r>
          <w:r>
            <w:rPr>
              <w:lang w:val="en-US"/>
            </w:rPr>
            <w:t>1</w:t>
          </w:r>
          <w:r w:rsidRPr="0000093D">
            <w:t>/BRS/1.</w:t>
          </w:r>
          <w:r>
            <w:rPr>
              <w:lang w:val="en-US"/>
            </w:rPr>
            <w:t>3</w:t>
          </w:r>
          <w:r w:rsidRPr="0000093D">
            <w:t>-20</w:t>
          </w:r>
          <w:r>
            <w:rPr>
              <w:lang w:val="en-US"/>
            </w:rPr>
            <w:t>200403</w:t>
          </w:r>
        </w:p>
      </w:tc>
      <w:tc>
        <w:tcPr>
          <w:tcW w:w="4758" w:type="dxa"/>
        </w:tcPr>
        <w:p w14:paraId="3B2F6C7B" w14:textId="74240C25" w:rsidR="00B72AD0" w:rsidRDefault="00B72AD0" w:rsidP="0000093D">
          <w:pPr>
            <w:pStyle w:val="Footer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Hal </w:t>
          </w:r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PAGE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F70FC7">
            <w:rPr>
              <w:rFonts w:cs="Arial"/>
              <w:bCs/>
              <w:iCs/>
              <w:noProof/>
            </w:rPr>
            <w:t>3</w:t>
          </w:r>
          <w:r w:rsidRPr="3020FB9C">
            <w:rPr>
              <w:rFonts w:cs="Arial"/>
              <w:noProof/>
            </w:rPr>
            <w:fldChar w:fldCharType="end"/>
          </w:r>
          <w:r w:rsidRPr="3020FB9C">
            <w:rPr>
              <w:rFonts w:cs="Arial"/>
            </w:rPr>
            <w:t xml:space="preserve"> dari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NUMPAGES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F70FC7">
            <w:rPr>
              <w:rFonts w:cs="Arial"/>
              <w:bCs/>
              <w:iCs/>
              <w:noProof/>
            </w:rPr>
            <w:t>8</w:t>
          </w:r>
          <w:r w:rsidRPr="3020FB9C">
            <w:rPr>
              <w:rFonts w:cs="Arial"/>
              <w:noProof/>
            </w:rPr>
            <w:fldChar w:fldCharType="end"/>
          </w:r>
        </w:p>
      </w:tc>
    </w:tr>
  </w:tbl>
  <w:p w14:paraId="38063C2C" w14:textId="6F1F6463" w:rsidR="00B72AD0" w:rsidRDefault="00B72AD0">
    <w:pPr>
      <w:pStyle w:val="Footer"/>
      <w:rPr>
        <w:b/>
        <w:i/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00B72AD0" w14:paraId="22741C53" w14:textId="77777777" w:rsidTr="0E449DA3">
      <w:tc>
        <w:tcPr>
          <w:tcW w:w="3175" w:type="dxa"/>
        </w:tcPr>
        <w:p w14:paraId="00F398E7" w14:textId="3700BAB5" w:rsidR="00B72AD0" w:rsidRDefault="00B72AD0" w:rsidP="0E449DA3">
          <w:pPr>
            <w:pStyle w:val="Header"/>
            <w:ind w:left="-115"/>
          </w:pPr>
        </w:p>
      </w:tc>
      <w:tc>
        <w:tcPr>
          <w:tcW w:w="3175" w:type="dxa"/>
        </w:tcPr>
        <w:p w14:paraId="29BC4C4D" w14:textId="1D50D5B6" w:rsidR="00B72AD0" w:rsidRDefault="00B72AD0" w:rsidP="0E449DA3">
          <w:pPr>
            <w:pStyle w:val="Header"/>
            <w:jc w:val="center"/>
          </w:pPr>
        </w:p>
      </w:tc>
      <w:tc>
        <w:tcPr>
          <w:tcW w:w="3175" w:type="dxa"/>
        </w:tcPr>
        <w:p w14:paraId="3DDEFDE4" w14:textId="6097C469" w:rsidR="00B72AD0" w:rsidRDefault="00B72AD0" w:rsidP="0E449DA3">
          <w:pPr>
            <w:pStyle w:val="Header"/>
            <w:ind w:right="-115"/>
            <w:jc w:val="right"/>
          </w:pPr>
        </w:p>
      </w:tc>
    </w:tr>
  </w:tbl>
  <w:p w14:paraId="083FF259" w14:textId="3AD5AB5D" w:rsidR="00B72AD0" w:rsidRDefault="00B72AD0" w:rsidP="0E449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F5A69" w14:textId="77777777" w:rsidR="00481BAD" w:rsidRDefault="00481BAD">
      <w:r>
        <w:separator/>
      </w:r>
    </w:p>
  </w:footnote>
  <w:footnote w:type="continuationSeparator" w:id="0">
    <w:p w14:paraId="25137E56" w14:textId="77777777" w:rsidR="00481BAD" w:rsidRDefault="0048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20"/>
    </w:tblGrid>
    <w:tr w:rsidR="00B72AD0" w:rsidRPr="008E082C" w14:paraId="3544B739" w14:textId="77777777" w:rsidTr="008E082C">
      <w:tc>
        <w:tcPr>
          <w:tcW w:w="9720" w:type="dxa"/>
        </w:tcPr>
        <w:p w14:paraId="4CB42037" w14:textId="77777777" w:rsidR="00B72AD0" w:rsidRPr="008E082C" w:rsidRDefault="00B72AD0" w:rsidP="0000093D">
          <w:pPr>
            <w:pStyle w:val="Header"/>
            <w:tabs>
              <w:tab w:val="clear" w:pos="4153"/>
              <w:tab w:val="clear" w:pos="8306"/>
              <w:tab w:val="right" w:pos="9639"/>
            </w:tabs>
            <w:spacing w:after="60"/>
            <w:rPr>
              <w:b/>
              <w:sz w:val="16"/>
              <w:szCs w:val="16"/>
              <w:lang w:val="en-US" w:eastAsia="zh-CN"/>
            </w:rPr>
          </w:pPr>
        </w:p>
      </w:tc>
    </w:tr>
  </w:tbl>
  <w:tbl>
    <w:tblPr>
      <w:tblW w:w="9540" w:type="dxa"/>
      <w:tblInd w:w="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10"/>
      <w:gridCol w:w="3150"/>
      <w:gridCol w:w="1800"/>
      <w:gridCol w:w="2880"/>
    </w:tblGrid>
    <w:tr w:rsidR="00B72AD0" w14:paraId="672976C6" w14:textId="77777777" w:rsidTr="004326A9">
      <w:trPr>
        <w:cantSplit/>
      </w:trPr>
      <w:tc>
        <w:tcPr>
          <w:tcW w:w="1710" w:type="dxa"/>
          <w:tcBorders>
            <w:bottom w:val="single" w:sz="4" w:space="0" w:color="auto"/>
          </w:tcBorders>
          <w:shd w:val="clear" w:color="auto" w:fill="000000"/>
          <w:vAlign w:val="center"/>
        </w:tcPr>
        <w:p w14:paraId="00BA0435" w14:textId="3F2C836D" w:rsidR="00B72AD0" w:rsidRPr="002B0C93" w:rsidRDefault="00B72AD0" w:rsidP="00342B57">
          <w:pPr>
            <w:pStyle w:val="Header"/>
            <w:jc w:val="cent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BRS</w:t>
          </w:r>
        </w:p>
      </w:tc>
      <w:tc>
        <w:tcPr>
          <w:tcW w:w="7830" w:type="dxa"/>
          <w:gridSpan w:val="3"/>
          <w:tcBorders>
            <w:top w:val="nil"/>
            <w:right w:val="nil"/>
          </w:tcBorders>
        </w:tcPr>
        <w:p w14:paraId="7B40271D" w14:textId="10A7EDFF" w:rsidR="00B72AD0" w:rsidRPr="002B0C93" w:rsidRDefault="00B72AD0" w:rsidP="00342B57">
          <w:pPr>
            <w:pStyle w:val="Header"/>
            <w:jc w:val="right"/>
            <w:rPr>
              <w:rFonts w:ascii="VAG Rounded Std Light" w:hAnsi="VAG Rounded Std Light"/>
              <w:caps/>
              <w:sz w:val="36"/>
              <w:lang w:val="en-US"/>
            </w:rPr>
          </w:pPr>
          <w:r>
            <w:rPr>
              <w:rFonts w:ascii="VAG Rounded Std Light" w:hAnsi="VAG Rounded Std Light"/>
              <w:caps/>
              <w:sz w:val="36"/>
              <w:lang w:val="en-US"/>
            </w:rPr>
            <w:t>Bhinneka Life Indonesia</w:t>
          </w:r>
        </w:p>
      </w:tc>
    </w:tr>
    <w:tr w:rsidR="00B72AD0" w14:paraId="5578F660" w14:textId="77777777" w:rsidTr="004326A9">
      <w:trPr>
        <w:cantSplit/>
      </w:trPr>
      <w:tc>
        <w:tcPr>
          <w:tcW w:w="1710" w:type="dxa"/>
          <w:shd w:val="clear" w:color="auto" w:fill="CCCCCC"/>
        </w:tcPr>
        <w:p w14:paraId="3CBE7D3F" w14:textId="261E030C" w:rsidR="00B72AD0" w:rsidRPr="0097664F" w:rsidRDefault="00B72AD0" w:rsidP="00342B57">
          <w:pPr>
            <w:pStyle w:val="Header"/>
            <w:rPr>
              <w:sz w:val="14"/>
              <w:szCs w:val="14"/>
              <w:lang w:val="en-US"/>
            </w:rPr>
          </w:pPr>
          <w:r w:rsidRPr="0097664F">
            <w:rPr>
              <w:sz w:val="14"/>
              <w:szCs w:val="14"/>
              <w:lang w:val="en-US"/>
            </w:rPr>
            <w:t>Judul Permintaan</w:t>
          </w:r>
        </w:p>
      </w:tc>
      <w:tc>
        <w:tcPr>
          <w:tcW w:w="7830" w:type="dxa"/>
          <w:gridSpan w:val="3"/>
        </w:tcPr>
        <w:p w14:paraId="72D7A244" w14:textId="39568004" w:rsidR="00B72AD0" w:rsidRPr="0097664F" w:rsidRDefault="00B72AD0" w:rsidP="00342B57">
          <w:pPr>
            <w:pStyle w:val="Header"/>
            <w:rPr>
              <w:i/>
              <w:iCs/>
              <w:color w:val="0000FF"/>
              <w:sz w:val="14"/>
              <w:szCs w:val="14"/>
              <w:lang w:val="en-US"/>
            </w:rPr>
          </w:pPr>
        </w:p>
      </w:tc>
    </w:tr>
    <w:tr w:rsidR="00B72AD0" w14:paraId="3D4D88A9" w14:textId="77777777" w:rsidTr="004326A9">
      <w:tc>
        <w:tcPr>
          <w:tcW w:w="1710" w:type="dxa"/>
          <w:shd w:val="clear" w:color="auto" w:fill="CCCCCC"/>
        </w:tcPr>
        <w:p w14:paraId="1C909B77" w14:textId="1126ABE1" w:rsidR="00B72AD0" w:rsidRPr="0097664F" w:rsidRDefault="00B72AD0" w:rsidP="00342B57">
          <w:pPr>
            <w:pStyle w:val="Header"/>
            <w:rPr>
              <w:sz w:val="14"/>
              <w:szCs w:val="14"/>
              <w:lang w:val="en-US"/>
            </w:rPr>
          </w:pPr>
          <w:r w:rsidRPr="0097664F">
            <w:rPr>
              <w:sz w:val="14"/>
              <w:szCs w:val="14"/>
              <w:lang w:val="en-US"/>
            </w:rPr>
            <w:t>Penulis</w:t>
          </w:r>
        </w:p>
      </w:tc>
      <w:tc>
        <w:tcPr>
          <w:tcW w:w="3150" w:type="dxa"/>
        </w:tcPr>
        <w:p w14:paraId="72A8EEDB" w14:textId="1409C376" w:rsidR="00B72AD0" w:rsidRPr="0097664F" w:rsidRDefault="00B72AD0" w:rsidP="00342B57">
          <w:pPr>
            <w:pStyle w:val="Header"/>
            <w:rPr>
              <w:i/>
              <w:iCs/>
              <w:color w:val="0000FF"/>
              <w:sz w:val="14"/>
              <w:szCs w:val="14"/>
              <w:lang w:val="en-US"/>
            </w:rPr>
          </w:pPr>
        </w:p>
      </w:tc>
      <w:tc>
        <w:tcPr>
          <w:tcW w:w="1800" w:type="dxa"/>
          <w:shd w:val="clear" w:color="auto" w:fill="CCCCCC"/>
        </w:tcPr>
        <w:p w14:paraId="55E04477" w14:textId="09082856" w:rsidR="00B72AD0" w:rsidRPr="0097664F" w:rsidRDefault="00B72AD0" w:rsidP="00342B57">
          <w:pPr>
            <w:pStyle w:val="Header"/>
            <w:rPr>
              <w:sz w:val="14"/>
              <w:szCs w:val="14"/>
              <w:lang w:val="en-US"/>
            </w:rPr>
          </w:pPr>
          <w:r w:rsidRPr="0097664F">
            <w:rPr>
              <w:sz w:val="14"/>
              <w:szCs w:val="14"/>
              <w:lang w:val="en-US"/>
            </w:rPr>
            <w:t>Halaman</w:t>
          </w:r>
        </w:p>
      </w:tc>
      <w:tc>
        <w:tcPr>
          <w:tcW w:w="2880" w:type="dxa"/>
        </w:tcPr>
        <w:p w14:paraId="17AF5B48" w14:textId="4B2B08F1" w:rsidR="00B72AD0" w:rsidRPr="008F79A0" w:rsidRDefault="00B72AD0" w:rsidP="00342B57">
          <w:pPr>
            <w:pStyle w:val="Header"/>
            <w:rPr>
              <w:color w:val="0000FF"/>
              <w:sz w:val="14"/>
              <w:szCs w:val="14"/>
              <w:lang w:val="en-US"/>
            </w:rPr>
          </w:pPr>
        </w:p>
      </w:tc>
    </w:tr>
    <w:tr w:rsidR="00B72AD0" w14:paraId="4C6124E3" w14:textId="77777777" w:rsidTr="004326A9">
      <w:tc>
        <w:tcPr>
          <w:tcW w:w="1710" w:type="dxa"/>
          <w:shd w:val="clear" w:color="auto" w:fill="CCCCCC"/>
        </w:tcPr>
        <w:p w14:paraId="62809B60" w14:textId="3220D6D4" w:rsidR="00B72AD0" w:rsidRPr="0097664F" w:rsidRDefault="00B72AD0" w:rsidP="00342B57">
          <w:pPr>
            <w:pStyle w:val="Header"/>
            <w:rPr>
              <w:sz w:val="14"/>
              <w:szCs w:val="14"/>
              <w:lang w:val="en-US"/>
            </w:rPr>
          </w:pPr>
          <w:r w:rsidRPr="0097664F">
            <w:rPr>
              <w:sz w:val="14"/>
              <w:szCs w:val="14"/>
              <w:lang w:val="en-US"/>
            </w:rPr>
            <w:t>Nama FILE</w:t>
          </w:r>
        </w:p>
      </w:tc>
      <w:tc>
        <w:tcPr>
          <w:tcW w:w="3150" w:type="dxa"/>
        </w:tcPr>
        <w:p w14:paraId="7AD5A5DC" w14:textId="034DA5E1" w:rsidR="00B72AD0" w:rsidRPr="0097664F" w:rsidRDefault="00B72AD0" w:rsidP="008F0965">
          <w:pPr>
            <w:pStyle w:val="Header"/>
            <w:rPr>
              <w:i/>
              <w:iCs/>
              <w:color w:val="0000FF"/>
              <w:sz w:val="14"/>
              <w:szCs w:val="14"/>
              <w:lang w:val="en-US"/>
            </w:rPr>
          </w:pPr>
        </w:p>
      </w:tc>
      <w:tc>
        <w:tcPr>
          <w:tcW w:w="1800" w:type="dxa"/>
          <w:shd w:val="clear" w:color="auto" w:fill="CCCCCC"/>
        </w:tcPr>
        <w:p w14:paraId="7148F004" w14:textId="58385EBD" w:rsidR="00B72AD0" w:rsidRPr="0097664F" w:rsidRDefault="00B72AD0" w:rsidP="00342B57">
          <w:pPr>
            <w:pStyle w:val="Header"/>
            <w:rPr>
              <w:sz w:val="14"/>
              <w:szCs w:val="14"/>
              <w:lang w:val="en-US"/>
            </w:rPr>
          </w:pPr>
          <w:r w:rsidRPr="0097664F">
            <w:rPr>
              <w:sz w:val="14"/>
              <w:szCs w:val="14"/>
              <w:lang w:val="en-US"/>
            </w:rPr>
            <w:t>Status Dokumen</w:t>
          </w:r>
        </w:p>
      </w:tc>
      <w:tc>
        <w:tcPr>
          <w:tcW w:w="2880" w:type="dxa"/>
        </w:tcPr>
        <w:p w14:paraId="162CB67A" w14:textId="4D02D37A" w:rsidR="00B72AD0" w:rsidRPr="00D251CE" w:rsidRDefault="00B72AD0" w:rsidP="00342B57">
          <w:pPr>
            <w:pStyle w:val="Header"/>
            <w:rPr>
              <w:i/>
              <w:iCs/>
              <w:color w:val="0000FF"/>
              <w:sz w:val="14"/>
              <w:szCs w:val="14"/>
              <w:lang w:val="en-US"/>
            </w:rPr>
          </w:pPr>
        </w:p>
      </w:tc>
    </w:tr>
    <w:tr w:rsidR="00B72AD0" w14:paraId="11F95518" w14:textId="77777777" w:rsidTr="004326A9">
      <w:tc>
        <w:tcPr>
          <w:tcW w:w="1710" w:type="dxa"/>
          <w:shd w:val="clear" w:color="auto" w:fill="CCCCCC"/>
        </w:tcPr>
        <w:p w14:paraId="45D0E5A4" w14:textId="25335632" w:rsidR="00B72AD0" w:rsidRPr="0097664F" w:rsidRDefault="00B72AD0" w:rsidP="00342B57">
          <w:pPr>
            <w:pStyle w:val="Header"/>
            <w:rPr>
              <w:sz w:val="14"/>
              <w:szCs w:val="14"/>
              <w:lang w:val="en-US"/>
            </w:rPr>
          </w:pPr>
          <w:r w:rsidRPr="0097664F">
            <w:rPr>
              <w:sz w:val="14"/>
              <w:szCs w:val="14"/>
              <w:lang w:val="en-US"/>
            </w:rPr>
            <w:t>Versi Dokumen</w:t>
          </w:r>
        </w:p>
      </w:tc>
      <w:tc>
        <w:tcPr>
          <w:tcW w:w="3150" w:type="dxa"/>
        </w:tcPr>
        <w:p w14:paraId="7A06A1DC" w14:textId="64603F6B" w:rsidR="00B72AD0" w:rsidRPr="0097664F" w:rsidRDefault="00B72AD0" w:rsidP="00342B57">
          <w:pPr>
            <w:pStyle w:val="Header"/>
            <w:rPr>
              <w:i/>
              <w:iCs/>
              <w:color w:val="0000FF"/>
              <w:sz w:val="14"/>
              <w:szCs w:val="14"/>
              <w:lang w:val="es-ES_tradnl"/>
            </w:rPr>
          </w:pPr>
        </w:p>
      </w:tc>
      <w:tc>
        <w:tcPr>
          <w:tcW w:w="1800" w:type="dxa"/>
          <w:shd w:val="clear" w:color="auto" w:fill="CCCCCC"/>
        </w:tcPr>
        <w:p w14:paraId="6B7C7A97" w14:textId="62445F75" w:rsidR="00B72AD0" w:rsidRPr="0097664F" w:rsidRDefault="00B72AD0" w:rsidP="00342B57">
          <w:pPr>
            <w:pStyle w:val="Header"/>
            <w:rPr>
              <w:sz w:val="14"/>
              <w:szCs w:val="14"/>
              <w:lang w:val="en-US"/>
            </w:rPr>
          </w:pPr>
          <w:r w:rsidRPr="0097664F">
            <w:rPr>
              <w:sz w:val="14"/>
              <w:szCs w:val="14"/>
              <w:lang w:val="en-US"/>
            </w:rPr>
            <w:t>Klasifikasi Dokumen</w:t>
          </w:r>
        </w:p>
      </w:tc>
      <w:tc>
        <w:tcPr>
          <w:tcW w:w="2880" w:type="dxa"/>
        </w:tcPr>
        <w:p w14:paraId="2177F4DC" w14:textId="0077C591" w:rsidR="00B72AD0" w:rsidRPr="0097664F" w:rsidRDefault="00B72AD0" w:rsidP="00342B57">
          <w:pPr>
            <w:pStyle w:val="Header"/>
            <w:rPr>
              <w:i/>
              <w:iCs/>
              <w:color w:val="0000FF"/>
              <w:sz w:val="14"/>
              <w:szCs w:val="14"/>
            </w:rPr>
          </w:pPr>
        </w:p>
      </w:tc>
    </w:tr>
  </w:tbl>
  <w:p w14:paraId="20907251" w14:textId="2766F063" w:rsidR="00B72AD0" w:rsidRPr="008E082C" w:rsidRDefault="00B72AD0" w:rsidP="00342B57">
    <w:pPr>
      <w:pStyle w:val="Header"/>
      <w:tabs>
        <w:tab w:val="clear" w:pos="4153"/>
        <w:tab w:val="clear" w:pos="8306"/>
        <w:tab w:val="right" w:pos="9639"/>
      </w:tabs>
      <w:spacing w:after="60"/>
      <w:jc w:val="both"/>
      <w:rPr>
        <w:sz w:val="24"/>
        <w:szCs w:val="24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6640"/>
    </w:tblGrid>
    <w:tr w:rsidR="00B72AD0" w14:paraId="0219DBBF" w14:textId="77777777" w:rsidTr="00FD58AA">
      <w:tc>
        <w:tcPr>
          <w:tcW w:w="2875" w:type="dxa"/>
        </w:tcPr>
        <w:p w14:paraId="6049E7A2" w14:textId="77777777" w:rsidR="00B72AD0" w:rsidRDefault="00B72AD0" w:rsidP="00FD58AA">
          <w:pPr>
            <w:pStyle w:val="Header"/>
            <w:tabs>
              <w:tab w:val="clear" w:pos="4153"/>
              <w:tab w:val="clear" w:pos="8306"/>
              <w:tab w:val="right" w:pos="9639"/>
            </w:tabs>
            <w:spacing w:after="60"/>
            <w:jc w:val="both"/>
            <w:rPr>
              <w:lang w:eastAsia="zh-CN"/>
            </w:rPr>
          </w:pPr>
          <w:r>
            <w:rPr>
              <w:noProof/>
              <w:lang w:val="en-US"/>
            </w:rPr>
            <w:drawing>
              <wp:inline distT="0" distB="0" distL="0" distR="0" wp14:anchorId="350FD9C5" wp14:editId="3C223AED">
                <wp:extent cx="1541780" cy="532130"/>
                <wp:effectExtent l="0" t="0" r="1270" b="1270"/>
                <wp:docPr id="6" name="Pictur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C4856B-C9B6-4552-97FC-4FDF5873357E" descr="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670" b="33800"/>
                        <a:stretch/>
                      </pic:blipFill>
                      <pic:spPr bwMode="auto">
                        <a:xfrm>
                          <a:off x="0" y="0"/>
                          <a:ext cx="154178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  <w:vAlign w:val="bottom"/>
        </w:tcPr>
        <w:p w14:paraId="0E482E03" w14:textId="238DE3BA" w:rsidR="00B72AD0" w:rsidRPr="0000093D" w:rsidRDefault="00B72AD0" w:rsidP="00FD58AA">
          <w:pPr>
            <w:pStyle w:val="Header"/>
            <w:tabs>
              <w:tab w:val="clear" w:pos="4153"/>
              <w:tab w:val="clear" w:pos="8306"/>
              <w:tab w:val="right" w:pos="9639"/>
            </w:tabs>
            <w:spacing w:after="60"/>
            <w:rPr>
              <w:b/>
              <w:sz w:val="32"/>
              <w:szCs w:val="36"/>
              <w:lang w:val="en-US"/>
            </w:rPr>
          </w:pPr>
          <w:r w:rsidRPr="0000093D">
            <w:rPr>
              <w:b/>
              <w:sz w:val="32"/>
              <w:szCs w:val="36"/>
              <w:lang w:val="en-US" w:eastAsia="zh-CN"/>
            </w:rPr>
            <w:t xml:space="preserve">Business Requirement Specifications </w:t>
          </w:r>
          <w:r w:rsidRPr="0000093D">
            <w:rPr>
              <w:b/>
              <w:sz w:val="32"/>
              <w:szCs w:val="36"/>
              <w:lang w:val="en-US"/>
            </w:rPr>
            <w:t>(BRS)</w:t>
          </w:r>
        </w:p>
      </w:tc>
    </w:tr>
  </w:tbl>
  <w:p w14:paraId="74482242" w14:textId="77777777" w:rsidR="00B72AD0" w:rsidRDefault="00B72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50AE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C4A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1694E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001F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B2463"/>
    <w:multiLevelType w:val="hybridMultilevel"/>
    <w:tmpl w:val="7D7EB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401DD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82BD6"/>
    <w:multiLevelType w:val="hybridMultilevel"/>
    <w:tmpl w:val="7D7EB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D59C5"/>
    <w:multiLevelType w:val="hybridMultilevel"/>
    <w:tmpl w:val="B994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05C5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B4407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562D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B03A0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D3775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53C54"/>
    <w:multiLevelType w:val="hybridMultilevel"/>
    <w:tmpl w:val="7D7EB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1636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B556B4"/>
    <w:multiLevelType w:val="hybridMultilevel"/>
    <w:tmpl w:val="2E700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6EE6932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CF0A30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C6F68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164CD"/>
    <w:multiLevelType w:val="hybridMultilevel"/>
    <w:tmpl w:val="7D7EB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CE7A09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A1EB7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4405C8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800F10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1B482D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275EBC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085C6B"/>
    <w:multiLevelType w:val="hybridMultilevel"/>
    <w:tmpl w:val="5C5A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251D87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610221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856791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E142E4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0C416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21586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B62975"/>
    <w:multiLevelType w:val="hybridMultilevel"/>
    <w:tmpl w:val="4AF6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503C65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2A3BB0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480D13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B10FFB"/>
    <w:multiLevelType w:val="hybridMultilevel"/>
    <w:tmpl w:val="9C7266F2"/>
    <w:lvl w:ilvl="0" w:tplc="32AA0C8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9D371A"/>
    <w:multiLevelType w:val="hybridMultilevel"/>
    <w:tmpl w:val="98FC97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512082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DE0A67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B011DC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820C13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DB3E6E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1448F5"/>
    <w:multiLevelType w:val="hybridMultilevel"/>
    <w:tmpl w:val="7D7EB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3E1514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DF2515"/>
    <w:multiLevelType w:val="singleLevel"/>
    <w:tmpl w:val="0BDC6002"/>
    <w:lvl w:ilvl="0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8"/>
      </w:rPr>
    </w:lvl>
  </w:abstractNum>
  <w:abstractNum w:abstractNumId="47" w15:restartNumberingAfterBreak="0">
    <w:nsid w:val="387B7827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C36183"/>
    <w:multiLevelType w:val="hybridMultilevel"/>
    <w:tmpl w:val="68C4824C"/>
    <w:lvl w:ilvl="0" w:tplc="5F86351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3A3494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146B61"/>
    <w:multiLevelType w:val="hybridMultilevel"/>
    <w:tmpl w:val="625E3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4E2144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5C7FFE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DF26EF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D170F3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F37D51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A7C5F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543FF1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4451EE"/>
    <w:multiLevelType w:val="hybridMultilevel"/>
    <w:tmpl w:val="4E9E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10565D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BE0BE9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C05DC1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2D3AC9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712BC0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6C4F43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F640A6"/>
    <w:multiLevelType w:val="hybridMultilevel"/>
    <w:tmpl w:val="625E3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0B7958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F4382E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071929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54136A"/>
    <w:multiLevelType w:val="hybridMultilevel"/>
    <w:tmpl w:val="0C767164"/>
    <w:lvl w:ilvl="0" w:tplc="32AA0C8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BF0D90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2545CB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840956"/>
    <w:multiLevelType w:val="multilevel"/>
    <w:tmpl w:val="D0A879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3" w15:restartNumberingAfterBreak="0">
    <w:nsid w:val="5DFB2158"/>
    <w:multiLevelType w:val="hybridMultilevel"/>
    <w:tmpl w:val="ABA686B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E5665DD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7214ED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6E2BF8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1A5E3F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B5192C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0D6A72"/>
    <w:multiLevelType w:val="hybridMultilevel"/>
    <w:tmpl w:val="540269EE"/>
    <w:lvl w:ilvl="0" w:tplc="32AA0C8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645213"/>
    <w:multiLevelType w:val="hybridMultilevel"/>
    <w:tmpl w:val="7A58E772"/>
    <w:lvl w:ilvl="0" w:tplc="3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1" w15:restartNumberingAfterBreak="0">
    <w:nsid w:val="662E322A"/>
    <w:multiLevelType w:val="hybridMultilevel"/>
    <w:tmpl w:val="7E223D50"/>
    <w:lvl w:ilvl="0" w:tplc="D6120B86">
      <w:start w:val="16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6552AE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374C4B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634601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2A7DD2"/>
    <w:multiLevelType w:val="hybridMultilevel"/>
    <w:tmpl w:val="77B866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BAC617E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CE55BA3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E77FB9"/>
    <w:multiLevelType w:val="hybridMultilevel"/>
    <w:tmpl w:val="40AEE5B8"/>
    <w:lvl w:ilvl="0" w:tplc="62501EA0">
      <w:start w:val="20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E336B99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055D58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5D415A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25C14E3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0975DA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3E58D2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670E74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7645B2"/>
    <w:multiLevelType w:val="hybridMultilevel"/>
    <w:tmpl w:val="E5E8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42F6A">
      <w:start w:val="1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C10FFC"/>
    <w:multiLevelType w:val="hybridMultilevel"/>
    <w:tmpl w:val="AF8898F6"/>
    <w:lvl w:ilvl="0" w:tplc="B56CA6C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59B065A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3908A1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0B1653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BD4B3B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611DF4"/>
    <w:multiLevelType w:val="hybridMultilevel"/>
    <w:tmpl w:val="7D7EB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E02B5E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DD271E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EC5166"/>
    <w:multiLevelType w:val="hybridMultilevel"/>
    <w:tmpl w:val="1540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DAA38FA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DC82BA7"/>
    <w:multiLevelType w:val="hybridMultilevel"/>
    <w:tmpl w:val="6954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C673D"/>
    <w:multiLevelType w:val="hybridMultilevel"/>
    <w:tmpl w:val="0A64E10A"/>
    <w:lvl w:ilvl="0" w:tplc="762CF3F0">
      <w:start w:val="4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7FEB235E"/>
    <w:multiLevelType w:val="hybridMultilevel"/>
    <w:tmpl w:val="06404064"/>
    <w:lvl w:ilvl="0" w:tplc="32AA0C8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2"/>
  </w:num>
  <w:num w:numId="2">
    <w:abstractNumId w:val="46"/>
  </w:num>
  <w:num w:numId="3">
    <w:abstractNumId w:val="72"/>
  </w:num>
  <w:num w:numId="4">
    <w:abstractNumId w:val="38"/>
  </w:num>
  <w:num w:numId="5">
    <w:abstractNumId w:val="73"/>
  </w:num>
  <w:num w:numId="6">
    <w:abstractNumId w:val="108"/>
  </w:num>
  <w:num w:numId="7">
    <w:abstractNumId w:val="97"/>
  </w:num>
  <w:num w:numId="8">
    <w:abstractNumId w:val="80"/>
  </w:num>
  <w:num w:numId="9">
    <w:abstractNumId w:val="88"/>
  </w:num>
  <w:num w:numId="10">
    <w:abstractNumId w:val="93"/>
  </w:num>
  <w:num w:numId="11">
    <w:abstractNumId w:val="15"/>
  </w:num>
  <w:num w:numId="12">
    <w:abstractNumId w:val="96"/>
  </w:num>
  <w:num w:numId="13">
    <w:abstractNumId w:val="53"/>
  </w:num>
  <w:num w:numId="14">
    <w:abstractNumId w:val="11"/>
  </w:num>
  <w:num w:numId="15">
    <w:abstractNumId w:val="99"/>
  </w:num>
  <w:num w:numId="16">
    <w:abstractNumId w:val="39"/>
  </w:num>
  <w:num w:numId="17">
    <w:abstractNumId w:val="105"/>
  </w:num>
  <w:num w:numId="18">
    <w:abstractNumId w:val="2"/>
  </w:num>
  <w:num w:numId="19">
    <w:abstractNumId w:val="84"/>
  </w:num>
  <w:num w:numId="20">
    <w:abstractNumId w:val="106"/>
  </w:num>
  <w:num w:numId="21">
    <w:abstractNumId w:val="40"/>
  </w:num>
  <w:num w:numId="22">
    <w:abstractNumId w:val="33"/>
  </w:num>
  <w:num w:numId="23">
    <w:abstractNumId w:val="48"/>
  </w:num>
  <w:num w:numId="24">
    <w:abstractNumId w:val="21"/>
  </w:num>
  <w:num w:numId="25">
    <w:abstractNumId w:val="78"/>
  </w:num>
  <w:num w:numId="26">
    <w:abstractNumId w:val="1"/>
  </w:num>
  <w:num w:numId="27">
    <w:abstractNumId w:val="79"/>
  </w:num>
  <w:num w:numId="28">
    <w:abstractNumId w:val="28"/>
  </w:num>
  <w:num w:numId="29">
    <w:abstractNumId w:val="37"/>
  </w:num>
  <w:num w:numId="30">
    <w:abstractNumId w:val="69"/>
  </w:num>
  <w:num w:numId="31">
    <w:abstractNumId w:val="109"/>
  </w:num>
  <w:num w:numId="32">
    <w:abstractNumId w:val="49"/>
  </w:num>
  <w:num w:numId="33">
    <w:abstractNumId w:val="104"/>
  </w:num>
  <w:num w:numId="34">
    <w:abstractNumId w:val="9"/>
  </w:num>
  <w:num w:numId="35">
    <w:abstractNumId w:val="92"/>
  </w:num>
  <w:num w:numId="36">
    <w:abstractNumId w:val="0"/>
  </w:num>
  <w:num w:numId="37">
    <w:abstractNumId w:val="76"/>
  </w:num>
  <w:num w:numId="38">
    <w:abstractNumId w:val="85"/>
  </w:num>
  <w:num w:numId="39">
    <w:abstractNumId w:val="31"/>
  </w:num>
  <w:num w:numId="40">
    <w:abstractNumId w:val="101"/>
  </w:num>
  <w:num w:numId="41">
    <w:abstractNumId w:val="35"/>
  </w:num>
  <w:num w:numId="42">
    <w:abstractNumId w:val="75"/>
  </w:num>
  <w:num w:numId="43">
    <w:abstractNumId w:val="59"/>
  </w:num>
  <w:num w:numId="44">
    <w:abstractNumId w:val="60"/>
  </w:num>
  <w:num w:numId="45">
    <w:abstractNumId w:val="90"/>
  </w:num>
  <w:num w:numId="46">
    <w:abstractNumId w:val="51"/>
  </w:num>
  <w:num w:numId="47">
    <w:abstractNumId w:val="25"/>
  </w:num>
  <w:num w:numId="48">
    <w:abstractNumId w:val="24"/>
  </w:num>
  <w:num w:numId="49">
    <w:abstractNumId w:val="34"/>
  </w:num>
  <w:num w:numId="50">
    <w:abstractNumId w:val="20"/>
  </w:num>
  <w:num w:numId="51">
    <w:abstractNumId w:val="65"/>
  </w:num>
  <w:num w:numId="52">
    <w:abstractNumId w:val="50"/>
  </w:num>
  <w:num w:numId="53">
    <w:abstractNumId w:val="102"/>
  </w:num>
  <w:num w:numId="54">
    <w:abstractNumId w:val="13"/>
  </w:num>
  <w:num w:numId="55">
    <w:abstractNumId w:val="6"/>
  </w:num>
  <w:num w:numId="56">
    <w:abstractNumId w:val="58"/>
  </w:num>
  <w:num w:numId="57">
    <w:abstractNumId w:val="57"/>
  </w:num>
  <w:num w:numId="58">
    <w:abstractNumId w:val="29"/>
  </w:num>
  <w:num w:numId="59">
    <w:abstractNumId w:val="44"/>
  </w:num>
  <w:num w:numId="60">
    <w:abstractNumId w:val="45"/>
  </w:num>
  <w:num w:numId="61">
    <w:abstractNumId w:val="8"/>
  </w:num>
  <w:num w:numId="62">
    <w:abstractNumId w:val="68"/>
  </w:num>
  <w:num w:numId="63">
    <w:abstractNumId w:val="7"/>
  </w:num>
  <w:num w:numId="64">
    <w:abstractNumId w:val="55"/>
  </w:num>
  <w:num w:numId="65">
    <w:abstractNumId w:val="62"/>
  </w:num>
  <w:num w:numId="66">
    <w:abstractNumId w:val="74"/>
  </w:num>
  <w:num w:numId="67">
    <w:abstractNumId w:val="30"/>
  </w:num>
  <w:num w:numId="68">
    <w:abstractNumId w:val="5"/>
  </w:num>
  <w:num w:numId="69">
    <w:abstractNumId w:val="18"/>
  </w:num>
  <w:num w:numId="70">
    <w:abstractNumId w:val="17"/>
  </w:num>
  <w:num w:numId="71">
    <w:abstractNumId w:val="64"/>
  </w:num>
  <w:num w:numId="72">
    <w:abstractNumId w:val="63"/>
  </w:num>
  <w:num w:numId="73">
    <w:abstractNumId w:val="103"/>
  </w:num>
  <w:num w:numId="74">
    <w:abstractNumId w:val="66"/>
  </w:num>
  <w:num w:numId="75">
    <w:abstractNumId w:val="87"/>
  </w:num>
  <w:num w:numId="76">
    <w:abstractNumId w:val="52"/>
  </w:num>
  <w:num w:numId="77">
    <w:abstractNumId w:val="12"/>
  </w:num>
  <w:num w:numId="78">
    <w:abstractNumId w:val="56"/>
  </w:num>
  <w:num w:numId="79">
    <w:abstractNumId w:val="22"/>
  </w:num>
  <w:num w:numId="80">
    <w:abstractNumId w:val="67"/>
  </w:num>
  <w:num w:numId="81">
    <w:abstractNumId w:val="91"/>
  </w:num>
  <w:num w:numId="82">
    <w:abstractNumId w:val="95"/>
  </w:num>
  <w:num w:numId="83">
    <w:abstractNumId w:val="98"/>
  </w:num>
  <w:num w:numId="84">
    <w:abstractNumId w:val="23"/>
  </w:num>
  <w:num w:numId="85">
    <w:abstractNumId w:val="47"/>
  </w:num>
  <w:num w:numId="86">
    <w:abstractNumId w:val="14"/>
  </w:num>
  <w:num w:numId="87">
    <w:abstractNumId w:val="36"/>
  </w:num>
  <w:num w:numId="88">
    <w:abstractNumId w:val="10"/>
  </w:num>
  <w:num w:numId="89">
    <w:abstractNumId w:val="83"/>
  </w:num>
  <w:num w:numId="90">
    <w:abstractNumId w:val="107"/>
  </w:num>
  <w:num w:numId="91">
    <w:abstractNumId w:val="32"/>
  </w:num>
  <w:num w:numId="92">
    <w:abstractNumId w:val="94"/>
  </w:num>
  <w:num w:numId="93">
    <w:abstractNumId w:val="77"/>
  </w:num>
  <w:num w:numId="94">
    <w:abstractNumId w:val="43"/>
  </w:num>
  <w:num w:numId="95">
    <w:abstractNumId w:val="89"/>
  </w:num>
  <w:num w:numId="96">
    <w:abstractNumId w:val="3"/>
  </w:num>
  <w:num w:numId="97">
    <w:abstractNumId w:val="71"/>
  </w:num>
  <w:num w:numId="98">
    <w:abstractNumId w:val="100"/>
  </w:num>
  <w:num w:numId="99">
    <w:abstractNumId w:val="61"/>
  </w:num>
  <w:num w:numId="100">
    <w:abstractNumId w:val="42"/>
  </w:num>
  <w:num w:numId="101">
    <w:abstractNumId w:val="54"/>
  </w:num>
  <w:num w:numId="102">
    <w:abstractNumId w:val="27"/>
  </w:num>
  <w:num w:numId="103">
    <w:abstractNumId w:val="86"/>
  </w:num>
  <w:num w:numId="104">
    <w:abstractNumId w:val="16"/>
  </w:num>
  <w:num w:numId="105">
    <w:abstractNumId w:val="70"/>
  </w:num>
  <w:num w:numId="106">
    <w:abstractNumId w:val="81"/>
  </w:num>
  <w:num w:numId="107">
    <w:abstractNumId w:val="19"/>
  </w:num>
  <w:num w:numId="108">
    <w:abstractNumId w:val="4"/>
  </w:num>
  <w:num w:numId="109">
    <w:abstractNumId w:val="82"/>
  </w:num>
  <w:num w:numId="110">
    <w:abstractNumId w:val="41"/>
  </w:num>
  <w:num w:numId="111">
    <w:abstractNumId w:val="26"/>
  </w:num>
  <w:numIdMacAtCleanup w:val="10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mtoni">
    <w15:presenceInfo w15:providerId="AD" w15:userId="S-1-5-21-3809387245-345350415-2871267096-2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black" stroke="f">
      <v:fill color="black" on="f"/>
      <v:stroke on="f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B8"/>
    <w:rsid w:val="0000093D"/>
    <w:rsid w:val="00000C26"/>
    <w:rsid w:val="00002020"/>
    <w:rsid w:val="00002D51"/>
    <w:rsid w:val="00003AB8"/>
    <w:rsid w:val="00003F88"/>
    <w:rsid w:val="00005477"/>
    <w:rsid w:val="00010B7E"/>
    <w:rsid w:val="00010F90"/>
    <w:rsid w:val="0001121B"/>
    <w:rsid w:val="0001161E"/>
    <w:rsid w:val="00011A93"/>
    <w:rsid w:val="00012667"/>
    <w:rsid w:val="00012E5D"/>
    <w:rsid w:val="00013949"/>
    <w:rsid w:val="00013DA9"/>
    <w:rsid w:val="00014261"/>
    <w:rsid w:val="00014BCB"/>
    <w:rsid w:val="000160E5"/>
    <w:rsid w:val="00016186"/>
    <w:rsid w:val="00016318"/>
    <w:rsid w:val="00016A77"/>
    <w:rsid w:val="00021E99"/>
    <w:rsid w:val="000227EF"/>
    <w:rsid w:val="000231D2"/>
    <w:rsid w:val="00023465"/>
    <w:rsid w:val="00026414"/>
    <w:rsid w:val="000271B1"/>
    <w:rsid w:val="000277F8"/>
    <w:rsid w:val="0002786A"/>
    <w:rsid w:val="00027F40"/>
    <w:rsid w:val="00030AFD"/>
    <w:rsid w:val="00032994"/>
    <w:rsid w:val="0003306E"/>
    <w:rsid w:val="000350CB"/>
    <w:rsid w:val="0003646C"/>
    <w:rsid w:val="00036F01"/>
    <w:rsid w:val="0003719B"/>
    <w:rsid w:val="00037D4E"/>
    <w:rsid w:val="00040879"/>
    <w:rsid w:val="00041BC7"/>
    <w:rsid w:val="000435F5"/>
    <w:rsid w:val="0004377E"/>
    <w:rsid w:val="00044047"/>
    <w:rsid w:val="0004498F"/>
    <w:rsid w:val="00045C5A"/>
    <w:rsid w:val="00047239"/>
    <w:rsid w:val="0005131B"/>
    <w:rsid w:val="000529F1"/>
    <w:rsid w:val="000556C1"/>
    <w:rsid w:val="00056696"/>
    <w:rsid w:val="0005674C"/>
    <w:rsid w:val="00056DCB"/>
    <w:rsid w:val="000579C3"/>
    <w:rsid w:val="00062705"/>
    <w:rsid w:val="000645C3"/>
    <w:rsid w:val="000649B9"/>
    <w:rsid w:val="00064FEC"/>
    <w:rsid w:val="00065CF6"/>
    <w:rsid w:val="00066B58"/>
    <w:rsid w:val="000675BF"/>
    <w:rsid w:val="00067794"/>
    <w:rsid w:val="000708CB"/>
    <w:rsid w:val="00071A38"/>
    <w:rsid w:val="000726FF"/>
    <w:rsid w:val="00072CA5"/>
    <w:rsid w:val="00075516"/>
    <w:rsid w:val="00075677"/>
    <w:rsid w:val="00075926"/>
    <w:rsid w:val="00076288"/>
    <w:rsid w:val="00076B53"/>
    <w:rsid w:val="00076D92"/>
    <w:rsid w:val="00077BE1"/>
    <w:rsid w:val="0008007E"/>
    <w:rsid w:val="000801F3"/>
    <w:rsid w:val="00081BCF"/>
    <w:rsid w:val="000825C2"/>
    <w:rsid w:val="00086319"/>
    <w:rsid w:val="00086EB6"/>
    <w:rsid w:val="000910F0"/>
    <w:rsid w:val="0009144A"/>
    <w:rsid w:val="0009156C"/>
    <w:rsid w:val="000916B9"/>
    <w:rsid w:val="00092A28"/>
    <w:rsid w:val="000935D0"/>
    <w:rsid w:val="00094C7C"/>
    <w:rsid w:val="00094E63"/>
    <w:rsid w:val="00095265"/>
    <w:rsid w:val="00095656"/>
    <w:rsid w:val="000971BB"/>
    <w:rsid w:val="00097374"/>
    <w:rsid w:val="00097519"/>
    <w:rsid w:val="000A00F6"/>
    <w:rsid w:val="000A09BF"/>
    <w:rsid w:val="000A0E09"/>
    <w:rsid w:val="000A13A2"/>
    <w:rsid w:val="000A1C65"/>
    <w:rsid w:val="000A1DDD"/>
    <w:rsid w:val="000A1E06"/>
    <w:rsid w:val="000A319A"/>
    <w:rsid w:val="000A3302"/>
    <w:rsid w:val="000A3743"/>
    <w:rsid w:val="000A49B7"/>
    <w:rsid w:val="000A710E"/>
    <w:rsid w:val="000A73EE"/>
    <w:rsid w:val="000B0116"/>
    <w:rsid w:val="000B01E5"/>
    <w:rsid w:val="000B090F"/>
    <w:rsid w:val="000B2872"/>
    <w:rsid w:val="000B3541"/>
    <w:rsid w:val="000B4BDA"/>
    <w:rsid w:val="000B52E4"/>
    <w:rsid w:val="000B6591"/>
    <w:rsid w:val="000C0CBF"/>
    <w:rsid w:val="000C10FD"/>
    <w:rsid w:val="000C131B"/>
    <w:rsid w:val="000C1884"/>
    <w:rsid w:val="000C18E5"/>
    <w:rsid w:val="000C3DF5"/>
    <w:rsid w:val="000C4022"/>
    <w:rsid w:val="000C540B"/>
    <w:rsid w:val="000C5734"/>
    <w:rsid w:val="000C5C52"/>
    <w:rsid w:val="000C6765"/>
    <w:rsid w:val="000D0165"/>
    <w:rsid w:val="000D0C7D"/>
    <w:rsid w:val="000D0FCF"/>
    <w:rsid w:val="000D28B0"/>
    <w:rsid w:val="000D34B8"/>
    <w:rsid w:val="000D3ACB"/>
    <w:rsid w:val="000D4EB8"/>
    <w:rsid w:val="000D571D"/>
    <w:rsid w:val="000D584B"/>
    <w:rsid w:val="000E0578"/>
    <w:rsid w:val="000E0A0E"/>
    <w:rsid w:val="000E0F07"/>
    <w:rsid w:val="000E23A7"/>
    <w:rsid w:val="000E2623"/>
    <w:rsid w:val="000E2FE6"/>
    <w:rsid w:val="000E3A7C"/>
    <w:rsid w:val="000E445F"/>
    <w:rsid w:val="000E6A11"/>
    <w:rsid w:val="000E71DE"/>
    <w:rsid w:val="000E7DDC"/>
    <w:rsid w:val="000E7F76"/>
    <w:rsid w:val="000F0830"/>
    <w:rsid w:val="000F089E"/>
    <w:rsid w:val="000F19C2"/>
    <w:rsid w:val="000F2532"/>
    <w:rsid w:val="000F25F2"/>
    <w:rsid w:val="000F3253"/>
    <w:rsid w:val="000F49A0"/>
    <w:rsid w:val="000F4BDF"/>
    <w:rsid w:val="000F55A8"/>
    <w:rsid w:val="000F5FB6"/>
    <w:rsid w:val="000F6080"/>
    <w:rsid w:val="000F775D"/>
    <w:rsid w:val="001009AF"/>
    <w:rsid w:val="00101B41"/>
    <w:rsid w:val="00101DC0"/>
    <w:rsid w:val="00103CBA"/>
    <w:rsid w:val="00103F50"/>
    <w:rsid w:val="00104BFD"/>
    <w:rsid w:val="00110C49"/>
    <w:rsid w:val="001119D6"/>
    <w:rsid w:val="00111BF1"/>
    <w:rsid w:val="001144AE"/>
    <w:rsid w:val="00114AD4"/>
    <w:rsid w:val="00114BA2"/>
    <w:rsid w:val="001162BC"/>
    <w:rsid w:val="00116828"/>
    <w:rsid w:val="00117804"/>
    <w:rsid w:val="00120EA8"/>
    <w:rsid w:val="0012451A"/>
    <w:rsid w:val="00125466"/>
    <w:rsid w:val="00126FF1"/>
    <w:rsid w:val="001271B7"/>
    <w:rsid w:val="0012730A"/>
    <w:rsid w:val="00130B55"/>
    <w:rsid w:val="001316B8"/>
    <w:rsid w:val="00132385"/>
    <w:rsid w:val="00132563"/>
    <w:rsid w:val="001327A9"/>
    <w:rsid w:val="00132E15"/>
    <w:rsid w:val="001340F9"/>
    <w:rsid w:val="001364BC"/>
    <w:rsid w:val="00136BF7"/>
    <w:rsid w:val="001376BF"/>
    <w:rsid w:val="00140124"/>
    <w:rsid w:val="001409EE"/>
    <w:rsid w:val="00140F62"/>
    <w:rsid w:val="001417C3"/>
    <w:rsid w:val="001473AC"/>
    <w:rsid w:val="001475AD"/>
    <w:rsid w:val="00150268"/>
    <w:rsid w:val="00150CB5"/>
    <w:rsid w:val="00150E5F"/>
    <w:rsid w:val="00151B24"/>
    <w:rsid w:val="00151B47"/>
    <w:rsid w:val="001546F4"/>
    <w:rsid w:val="00155224"/>
    <w:rsid w:val="0015587B"/>
    <w:rsid w:val="00155D22"/>
    <w:rsid w:val="001562AF"/>
    <w:rsid w:val="0015651A"/>
    <w:rsid w:val="00156CB4"/>
    <w:rsid w:val="0015768B"/>
    <w:rsid w:val="0016127A"/>
    <w:rsid w:val="00161AD5"/>
    <w:rsid w:val="00162DBE"/>
    <w:rsid w:val="001631B4"/>
    <w:rsid w:val="00163D1B"/>
    <w:rsid w:val="0016427A"/>
    <w:rsid w:val="00165011"/>
    <w:rsid w:val="0016592C"/>
    <w:rsid w:val="001665DE"/>
    <w:rsid w:val="001709D5"/>
    <w:rsid w:val="001714CB"/>
    <w:rsid w:val="0017238F"/>
    <w:rsid w:val="001728FC"/>
    <w:rsid w:val="00172B12"/>
    <w:rsid w:val="00172E40"/>
    <w:rsid w:val="00173719"/>
    <w:rsid w:val="001742E9"/>
    <w:rsid w:val="00174D1F"/>
    <w:rsid w:val="00174D86"/>
    <w:rsid w:val="001754ED"/>
    <w:rsid w:val="00180FFA"/>
    <w:rsid w:val="0018363A"/>
    <w:rsid w:val="00184879"/>
    <w:rsid w:val="001864B4"/>
    <w:rsid w:val="00186C79"/>
    <w:rsid w:val="00187697"/>
    <w:rsid w:val="00187D28"/>
    <w:rsid w:val="00187D7A"/>
    <w:rsid w:val="001902E4"/>
    <w:rsid w:val="00192B91"/>
    <w:rsid w:val="00193C7C"/>
    <w:rsid w:val="00194D97"/>
    <w:rsid w:val="00195B99"/>
    <w:rsid w:val="00196F68"/>
    <w:rsid w:val="001976F6"/>
    <w:rsid w:val="0019792F"/>
    <w:rsid w:val="001A0FF3"/>
    <w:rsid w:val="001A1A90"/>
    <w:rsid w:val="001A1AA6"/>
    <w:rsid w:val="001A1F39"/>
    <w:rsid w:val="001A2371"/>
    <w:rsid w:val="001A2DD6"/>
    <w:rsid w:val="001A648A"/>
    <w:rsid w:val="001A6986"/>
    <w:rsid w:val="001B0210"/>
    <w:rsid w:val="001B2A89"/>
    <w:rsid w:val="001B2D73"/>
    <w:rsid w:val="001B358B"/>
    <w:rsid w:val="001B507E"/>
    <w:rsid w:val="001B5746"/>
    <w:rsid w:val="001B629D"/>
    <w:rsid w:val="001B66E2"/>
    <w:rsid w:val="001B6E17"/>
    <w:rsid w:val="001B722F"/>
    <w:rsid w:val="001B77C9"/>
    <w:rsid w:val="001C1AF4"/>
    <w:rsid w:val="001C22A5"/>
    <w:rsid w:val="001C253E"/>
    <w:rsid w:val="001C2647"/>
    <w:rsid w:val="001C344B"/>
    <w:rsid w:val="001C4257"/>
    <w:rsid w:val="001C4F3C"/>
    <w:rsid w:val="001C5B57"/>
    <w:rsid w:val="001C5C1E"/>
    <w:rsid w:val="001C6064"/>
    <w:rsid w:val="001C68CB"/>
    <w:rsid w:val="001C6D4B"/>
    <w:rsid w:val="001C7A7B"/>
    <w:rsid w:val="001C7ED8"/>
    <w:rsid w:val="001D070B"/>
    <w:rsid w:val="001D0A42"/>
    <w:rsid w:val="001D2A6A"/>
    <w:rsid w:val="001D435C"/>
    <w:rsid w:val="001D4E2F"/>
    <w:rsid w:val="001D5953"/>
    <w:rsid w:val="001D64CA"/>
    <w:rsid w:val="001D6B47"/>
    <w:rsid w:val="001D6B86"/>
    <w:rsid w:val="001D79E7"/>
    <w:rsid w:val="001D7D3C"/>
    <w:rsid w:val="001D7E03"/>
    <w:rsid w:val="001E0B1C"/>
    <w:rsid w:val="001E0F4E"/>
    <w:rsid w:val="001E1FE8"/>
    <w:rsid w:val="001E288F"/>
    <w:rsid w:val="001E293A"/>
    <w:rsid w:val="001E32BC"/>
    <w:rsid w:val="001E3636"/>
    <w:rsid w:val="001E4F8E"/>
    <w:rsid w:val="001E5427"/>
    <w:rsid w:val="001E6E2B"/>
    <w:rsid w:val="001E7871"/>
    <w:rsid w:val="001E7BEB"/>
    <w:rsid w:val="001F1233"/>
    <w:rsid w:val="001F1914"/>
    <w:rsid w:val="001F25CA"/>
    <w:rsid w:val="001F2927"/>
    <w:rsid w:val="001F2E3E"/>
    <w:rsid w:val="001F382F"/>
    <w:rsid w:val="001F485D"/>
    <w:rsid w:val="001F4F9A"/>
    <w:rsid w:val="001F5F6F"/>
    <w:rsid w:val="002006E8"/>
    <w:rsid w:val="002013AA"/>
    <w:rsid w:val="0020276E"/>
    <w:rsid w:val="002033CD"/>
    <w:rsid w:val="00203590"/>
    <w:rsid w:val="00203C3D"/>
    <w:rsid w:val="00203D06"/>
    <w:rsid w:val="00204259"/>
    <w:rsid w:val="002043CC"/>
    <w:rsid w:val="00205086"/>
    <w:rsid w:val="00205A7E"/>
    <w:rsid w:val="0020624E"/>
    <w:rsid w:val="00207610"/>
    <w:rsid w:val="002077F5"/>
    <w:rsid w:val="00210693"/>
    <w:rsid w:val="0021097E"/>
    <w:rsid w:val="002109E7"/>
    <w:rsid w:val="0021138A"/>
    <w:rsid w:val="002115F8"/>
    <w:rsid w:val="00212264"/>
    <w:rsid w:val="00214514"/>
    <w:rsid w:val="0021496A"/>
    <w:rsid w:val="00215A9C"/>
    <w:rsid w:val="00215F21"/>
    <w:rsid w:val="00216D91"/>
    <w:rsid w:val="002177EC"/>
    <w:rsid w:val="00221FFF"/>
    <w:rsid w:val="0022217E"/>
    <w:rsid w:val="00222422"/>
    <w:rsid w:val="00222F6F"/>
    <w:rsid w:val="00223E72"/>
    <w:rsid w:val="00223FC8"/>
    <w:rsid w:val="00225099"/>
    <w:rsid w:val="00225875"/>
    <w:rsid w:val="002258A3"/>
    <w:rsid w:val="00226307"/>
    <w:rsid w:val="00227C38"/>
    <w:rsid w:val="0023015B"/>
    <w:rsid w:val="002304EE"/>
    <w:rsid w:val="00230937"/>
    <w:rsid w:val="00230EC0"/>
    <w:rsid w:val="002313AA"/>
    <w:rsid w:val="0023154F"/>
    <w:rsid w:val="002323BF"/>
    <w:rsid w:val="0023306A"/>
    <w:rsid w:val="0023367E"/>
    <w:rsid w:val="002342DE"/>
    <w:rsid w:val="00235597"/>
    <w:rsid w:val="00235D08"/>
    <w:rsid w:val="00240315"/>
    <w:rsid w:val="002409B2"/>
    <w:rsid w:val="00240E92"/>
    <w:rsid w:val="00241B4F"/>
    <w:rsid w:val="0024241C"/>
    <w:rsid w:val="00242664"/>
    <w:rsid w:val="00242853"/>
    <w:rsid w:val="00243B05"/>
    <w:rsid w:val="00244641"/>
    <w:rsid w:val="00244A99"/>
    <w:rsid w:val="00244E43"/>
    <w:rsid w:val="00245160"/>
    <w:rsid w:val="002451CD"/>
    <w:rsid w:val="00245610"/>
    <w:rsid w:val="00245A50"/>
    <w:rsid w:val="00246E03"/>
    <w:rsid w:val="00246F84"/>
    <w:rsid w:val="0024711A"/>
    <w:rsid w:val="00247372"/>
    <w:rsid w:val="002473B8"/>
    <w:rsid w:val="00247B64"/>
    <w:rsid w:val="00247D94"/>
    <w:rsid w:val="00247E57"/>
    <w:rsid w:val="00250A6E"/>
    <w:rsid w:val="00250C67"/>
    <w:rsid w:val="00251436"/>
    <w:rsid w:val="002518CA"/>
    <w:rsid w:val="00251AF9"/>
    <w:rsid w:val="00252BE6"/>
    <w:rsid w:val="00253961"/>
    <w:rsid w:val="00254209"/>
    <w:rsid w:val="00254282"/>
    <w:rsid w:val="0025457B"/>
    <w:rsid w:val="00254B48"/>
    <w:rsid w:val="00255BFF"/>
    <w:rsid w:val="00255E20"/>
    <w:rsid w:val="00256018"/>
    <w:rsid w:val="0025689D"/>
    <w:rsid w:val="00256A9B"/>
    <w:rsid w:val="00256CB4"/>
    <w:rsid w:val="0025788C"/>
    <w:rsid w:val="00257DCF"/>
    <w:rsid w:val="00260473"/>
    <w:rsid w:val="0026094C"/>
    <w:rsid w:val="00260CFD"/>
    <w:rsid w:val="00260FF4"/>
    <w:rsid w:val="00261D13"/>
    <w:rsid w:val="00264411"/>
    <w:rsid w:val="00264767"/>
    <w:rsid w:val="00264EE6"/>
    <w:rsid w:val="002661D7"/>
    <w:rsid w:val="00266A59"/>
    <w:rsid w:val="00271494"/>
    <w:rsid w:val="00271F6B"/>
    <w:rsid w:val="00272560"/>
    <w:rsid w:val="00272746"/>
    <w:rsid w:val="00272C87"/>
    <w:rsid w:val="00273F83"/>
    <w:rsid w:val="00274267"/>
    <w:rsid w:val="00274CD4"/>
    <w:rsid w:val="00274D1E"/>
    <w:rsid w:val="002756BA"/>
    <w:rsid w:val="00276C58"/>
    <w:rsid w:val="00277058"/>
    <w:rsid w:val="00277B0C"/>
    <w:rsid w:val="002803F5"/>
    <w:rsid w:val="00280640"/>
    <w:rsid w:val="002807CE"/>
    <w:rsid w:val="00280D2C"/>
    <w:rsid w:val="00281333"/>
    <w:rsid w:val="002814F6"/>
    <w:rsid w:val="00281BF2"/>
    <w:rsid w:val="00282077"/>
    <w:rsid w:val="002826B0"/>
    <w:rsid w:val="0028404D"/>
    <w:rsid w:val="002857D7"/>
    <w:rsid w:val="00285812"/>
    <w:rsid w:val="0028789D"/>
    <w:rsid w:val="0028796B"/>
    <w:rsid w:val="00290269"/>
    <w:rsid w:val="002910DA"/>
    <w:rsid w:val="00291426"/>
    <w:rsid w:val="002923E7"/>
    <w:rsid w:val="00292783"/>
    <w:rsid w:val="002943CB"/>
    <w:rsid w:val="00294CFD"/>
    <w:rsid w:val="002954D5"/>
    <w:rsid w:val="00295E8E"/>
    <w:rsid w:val="0029637D"/>
    <w:rsid w:val="00296CD3"/>
    <w:rsid w:val="00296D23"/>
    <w:rsid w:val="002976A2"/>
    <w:rsid w:val="002A1286"/>
    <w:rsid w:val="002A1504"/>
    <w:rsid w:val="002A1944"/>
    <w:rsid w:val="002A1E50"/>
    <w:rsid w:val="002A2334"/>
    <w:rsid w:val="002A2EF5"/>
    <w:rsid w:val="002A35A3"/>
    <w:rsid w:val="002A473E"/>
    <w:rsid w:val="002A4E4C"/>
    <w:rsid w:val="002A629E"/>
    <w:rsid w:val="002A7304"/>
    <w:rsid w:val="002A73F6"/>
    <w:rsid w:val="002B041D"/>
    <w:rsid w:val="002B0C93"/>
    <w:rsid w:val="002B1CCE"/>
    <w:rsid w:val="002B2AFD"/>
    <w:rsid w:val="002B4462"/>
    <w:rsid w:val="002B4CDF"/>
    <w:rsid w:val="002B5CA8"/>
    <w:rsid w:val="002B72CD"/>
    <w:rsid w:val="002C173D"/>
    <w:rsid w:val="002C2833"/>
    <w:rsid w:val="002C2FD3"/>
    <w:rsid w:val="002C3B47"/>
    <w:rsid w:val="002C53D4"/>
    <w:rsid w:val="002C5E9B"/>
    <w:rsid w:val="002C5F57"/>
    <w:rsid w:val="002C7F05"/>
    <w:rsid w:val="002D1FDD"/>
    <w:rsid w:val="002D396F"/>
    <w:rsid w:val="002D5A52"/>
    <w:rsid w:val="002D5DA8"/>
    <w:rsid w:val="002D605C"/>
    <w:rsid w:val="002E088A"/>
    <w:rsid w:val="002E230A"/>
    <w:rsid w:val="002E35EB"/>
    <w:rsid w:val="002E4A49"/>
    <w:rsid w:val="002E4D71"/>
    <w:rsid w:val="002E546A"/>
    <w:rsid w:val="002E5675"/>
    <w:rsid w:val="002E5BDB"/>
    <w:rsid w:val="002E6293"/>
    <w:rsid w:val="002E6FF6"/>
    <w:rsid w:val="002E7D3E"/>
    <w:rsid w:val="002F04D6"/>
    <w:rsid w:val="002F0538"/>
    <w:rsid w:val="002F3183"/>
    <w:rsid w:val="002F4803"/>
    <w:rsid w:val="002F4E61"/>
    <w:rsid w:val="002F5293"/>
    <w:rsid w:val="002F542D"/>
    <w:rsid w:val="002F5663"/>
    <w:rsid w:val="002F5BAE"/>
    <w:rsid w:val="002F7F97"/>
    <w:rsid w:val="0030062D"/>
    <w:rsid w:val="00302D4E"/>
    <w:rsid w:val="0030604A"/>
    <w:rsid w:val="003062DD"/>
    <w:rsid w:val="0030647C"/>
    <w:rsid w:val="00307EE5"/>
    <w:rsid w:val="003106A2"/>
    <w:rsid w:val="00311053"/>
    <w:rsid w:val="00311098"/>
    <w:rsid w:val="00313ED8"/>
    <w:rsid w:val="0031542C"/>
    <w:rsid w:val="0031562D"/>
    <w:rsid w:val="003156D7"/>
    <w:rsid w:val="003157F7"/>
    <w:rsid w:val="003179A6"/>
    <w:rsid w:val="00317AFF"/>
    <w:rsid w:val="00320B7D"/>
    <w:rsid w:val="00321C26"/>
    <w:rsid w:val="0032356A"/>
    <w:rsid w:val="00323E92"/>
    <w:rsid w:val="003240AE"/>
    <w:rsid w:val="0032483B"/>
    <w:rsid w:val="003249C7"/>
    <w:rsid w:val="00325C54"/>
    <w:rsid w:val="00326393"/>
    <w:rsid w:val="0032656D"/>
    <w:rsid w:val="0032775A"/>
    <w:rsid w:val="00330677"/>
    <w:rsid w:val="003309DA"/>
    <w:rsid w:val="00330BD7"/>
    <w:rsid w:val="00331DDE"/>
    <w:rsid w:val="00332C0E"/>
    <w:rsid w:val="00333905"/>
    <w:rsid w:val="00334042"/>
    <w:rsid w:val="00334177"/>
    <w:rsid w:val="00334B0D"/>
    <w:rsid w:val="00336F39"/>
    <w:rsid w:val="00337FC1"/>
    <w:rsid w:val="003402A0"/>
    <w:rsid w:val="003402C6"/>
    <w:rsid w:val="0034073F"/>
    <w:rsid w:val="003413AE"/>
    <w:rsid w:val="003416EE"/>
    <w:rsid w:val="00341B0B"/>
    <w:rsid w:val="00341D6D"/>
    <w:rsid w:val="00342B57"/>
    <w:rsid w:val="0034532E"/>
    <w:rsid w:val="00346335"/>
    <w:rsid w:val="0034720B"/>
    <w:rsid w:val="00347348"/>
    <w:rsid w:val="003473F7"/>
    <w:rsid w:val="00347DD7"/>
    <w:rsid w:val="00350558"/>
    <w:rsid w:val="00350998"/>
    <w:rsid w:val="003542A9"/>
    <w:rsid w:val="00354C90"/>
    <w:rsid w:val="003574E1"/>
    <w:rsid w:val="00357602"/>
    <w:rsid w:val="00357C3E"/>
    <w:rsid w:val="003602F9"/>
    <w:rsid w:val="00360E01"/>
    <w:rsid w:val="00360FD8"/>
    <w:rsid w:val="00361BB7"/>
    <w:rsid w:val="0036302F"/>
    <w:rsid w:val="00363E78"/>
    <w:rsid w:val="003649F8"/>
    <w:rsid w:val="00364E13"/>
    <w:rsid w:val="00364E3E"/>
    <w:rsid w:val="00365739"/>
    <w:rsid w:val="003658D9"/>
    <w:rsid w:val="00366F07"/>
    <w:rsid w:val="00367593"/>
    <w:rsid w:val="003677F9"/>
    <w:rsid w:val="003679CC"/>
    <w:rsid w:val="003704DD"/>
    <w:rsid w:val="00370E5B"/>
    <w:rsid w:val="00370F23"/>
    <w:rsid w:val="00370FC8"/>
    <w:rsid w:val="00371405"/>
    <w:rsid w:val="00371B99"/>
    <w:rsid w:val="00371F8E"/>
    <w:rsid w:val="0037241C"/>
    <w:rsid w:val="00372D5C"/>
    <w:rsid w:val="00373006"/>
    <w:rsid w:val="00373B88"/>
    <w:rsid w:val="00374B4C"/>
    <w:rsid w:val="0037548F"/>
    <w:rsid w:val="00376855"/>
    <w:rsid w:val="0037711C"/>
    <w:rsid w:val="00377200"/>
    <w:rsid w:val="0038219E"/>
    <w:rsid w:val="00384DDD"/>
    <w:rsid w:val="00384E80"/>
    <w:rsid w:val="00385440"/>
    <w:rsid w:val="0038599B"/>
    <w:rsid w:val="00386164"/>
    <w:rsid w:val="0038618B"/>
    <w:rsid w:val="00386636"/>
    <w:rsid w:val="003869F6"/>
    <w:rsid w:val="00387885"/>
    <w:rsid w:val="003879C4"/>
    <w:rsid w:val="003907EF"/>
    <w:rsid w:val="003908FA"/>
    <w:rsid w:val="00390DC5"/>
    <w:rsid w:val="00391407"/>
    <w:rsid w:val="003921AB"/>
    <w:rsid w:val="00392AF6"/>
    <w:rsid w:val="003936DE"/>
    <w:rsid w:val="00393B9B"/>
    <w:rsid w:val="00393D18"/>
    <w:rsid w:val="0039464D"/>
    <w:rsid w:val="0039558F"/>
    <w:rsid w:val="00395B91"/>
    <w:rsid w:val="00395BA2"/>
    <w:rsid w:val="0039667C"/>
    <w:rsid w:val="003A069A"/>
    <w:rsid w:val="003A0CC4"/>
    <w:rsid w:val="003A2E31"/>
    <w:rsid w:val="003A35B8"/>
    <w:rsid w:val="003A44CE"/>
    <w:rsid w:val="003A649C"/>
    <w:rsid w:val="003A6BA7"/>
    <w:rsid w:val="003A7B5A"/>
    <w:rsid w:val="003B0525"/>
    <w:rsid w:val="003B1F11"/>
    <w:rsid w:val="003B277F"/>
    <w:rsid w:val="003B4704"/>
    <w:rsid w:val="003B563E"/>
    <w:rsid w:val="003B6212"/>
    <w:rsid w:val="003B637F"/>
    <w:rsid w:val="003B7531"/>
    <w:rsid w:val="003C0AA2"/>
    <w:rsid w:val="003C19AE"/>
    <w:rsid w:val="003C22B5"/>
    <w:rsid w:val="003C466C"/>
    <w:rsid w:val="003C4EE2"/>
    <w:rsid w:val="003C52E0"/>
    <w:rsid w:val="003C6292"/>
    <w:rsid w:val="003C6981"/>
    <w:rsid w:val="003C6B74"/>
    <w:rsid w:val="003D04B1"/>
    <w:rsid w:val="003D1546"/>
    <w:rsid w:val="003D237F"/>
    <w:rsid w:val="003D2672"/>
    <w:rsid w:val="003D3034"/>
    <w:rsid w:val="003D5107"/>
    <w:rsid w:val="003D629B"/>
    <w:rsid w:val="003D709E"/>
    <w:rsid w:val="003D7CE4"/>
    <w:rsid w:val="003E11C8"/>
    <w:rsid w:val="003E13BE"/>
    <w:rsid w:val="003E17CE"/>
    <w:rsid w:val="003E1BAC"/>
    <w:rsid w:val="003E2CAC"/>
    <w:rsid w:val="003E3F73"/>
    <w:rsid w:val="003E4435"/>
    <w:rsid w:val="003E46B0"/>
    <w:rsid w:val="003E4792"/>
    <w:rsid w:val="003E4C65"/>
    <w:rsid w:val="003E4E58"/>
    <w:rsid w:val="003E4E9F"/>
    <w:rsid w:val="003E539E"/>
    <w:rsid w:val="003E55D1"/>
    <w:rsid w:val="003E56FA"/>
    <w:rsid w:val="003E649A"/>
    <w:rsid w:val="003E6693"/>
    <w:rsid w:val="003E6CBB"/>
    <w:rsid w:val="003E790F"/>
    <w:rsid w:val="003F01C0"/>
    <w:rsid w:val="003F1850"/>
    <w:rsid w:val="003F41BA"/>
    <w:rsid w:val="003F4684"/>
    <w:rsid w:val="003F4E19"/>
    <w:rsid w:val="003F5171"/>
    <w:rsid w:val="003F5543"/>
    <w:rsid w:val="003F65D5"/>
    <w:rsid w:val="003F76B5"/>
    <w:rsid w:val="004015F3"/>
    <w:rsid w:val="00402625"/>
    <w:rsid w:val="0040354F"/>
    <w:rsid w:val="00403811"/>
    <w:rsid w:val="004048BD"/>
    <w:rsid w:val="00405272"/>
    <w:rsid w:val="004052EF"/>
    <w:rsid w:val="00405821"/>
    <w:rsid w:val="004058B1"/>
    <w:rsid w:val="00406442"/>
    <w:rsid w:val="004077FD"/>
    <w:rsid w:val="00407EEC"/>
    <w:rsid w:val="00411F50"/>
    <w:rsid w:val="00412803"/>
    <w:rsid w:val="00416386"/>
    <w:rsid w:val="0041708E"/>
    <w:rsid w:val="00417C16"/>
    <w:rsid w:val="00420068"/>
    <w:rsid w:val="00420B19"/>
    <w:rsid w:val="00421390"/>
    <w:rsid w:val="00422170"/>
    <w:rsid w:val="00423B33"/>
    <w:rsid w:val="00425547"/>
    <w:rsid w:val="00425BB7"/>
    <w:rsid w:val="00425E16"/>
    <w:rsid w:val="00426736"/>
    <w:rsid w:val="00427AC6"/>
    <w:rsid w:val="00430D8E"/>
    <w:rsid w:val="004310BB"/>
    <w:rsid w:val="004315D6"/>
    <w:rsid w:val="00431D23"/>
    <w:rsid w:val="004324DA"/>
    <w:rsid w:val="004326A9"/>
    <w:rsid w:val="00434327"/>
    <w:rsid w:val="00434CC7"/>
    <w:rsid w:val="00436955"/>
    <w:rsid w:val="00436DAC"/>
    <w:rsid w:val="00437293"/>
    <w:rsid w:val="00440483"/>
    <w:rsid w:val="004409A4"/>
    <w:rsid w:val="00441CAA"/>
    <w:rsid w:val="00443A8E"/>
    <w:rsid w:val="004443E9"/>
    <w:rsid w:val="00444453"/>
    <w:rsid w:val="00444FEF"/>
    <w:rsid w:val="00445835"/>
    <w:rsid w:val="00445B43"/>
    <w:rsid w:val="0044607C"/>
    <w:rsid w:val="00446D07"/>
    <w:rsid w:val="00446D99"/>
    <w:rsid w:val="00447F9A"/>
    <w:rsid w:val="004529C7"/>
    <w:rsid w:val="004531BD"/>
    <w:rsid w:val="004547CB"/>
    <w:rsid w:val="0045497A"/>
    <w:rsid w:val="00454AFF"/>
    <w:rsid w:val="0045500D"/>
    <w:rsid w:val="00455419"/>
    <w:rsid w:val="00456710"/>
    <w:rsid w:val="00456B34"/>
    <w:rsid w:val="00457BC8"/>
    <w:rsid w:val="00457FD4"/>
    <w:rsid w:val="00460984"/>
    <w:rsid w:val="00460B1C"/>
    <w:rsid w:val="00460FAE"/>
    <w:rsid w:val="00462627"/>
    <w:rsid w:val="00462CF7"/>
    <w:rsid w:val="00463A4E"/>
    <w:rsid w:val="00463EDB"/>
    <w:rsid w:val="0046518F"/>
    <w:rsid w:val="00465AFA"/>
    <w:rsid w:val="00466540"/>
    <w:rsid w:val="00467102"/>
    <w:rsid w:val="00467392"/>
    <w:rsid w:val="004702D3"/>
    <w:rsid w:val="00470478"/>
    <w:rsid w:val="00471443"/>
    <w:rsid w:val="00471E5F"/>
    <w:rsid w:val="00472924"/>
    <w:rsid w:val="004736DB"/>
    <w:rsid w:val="00473BF2"/>
    <w:rsid w:val="00474A8C"/>
    <w:rsid w:val="00475653"/>
    <w:rsid w:val="004764FE"/>
    <w:rsid w:val="00476847"/>
    <w:rsid w:val="00481BAD"/>
    <w:rsid w:val="00482173"/>
    <w:rsid w:val="00483180"/>
    <w:rsid w:val="00483918"/>
    <w:rsid w:val="00483EFD"/>
    <w:rsid w:val="0048473A"/>
    <w:rsid w:val="0048519F"/>
    <w:rsid w:val="00485305"/>
    <w:rsid w:val="0048595B"/>
    <w:rsid w:val="00485CB8"/>
    <w:rsid w:val="004864D2"/>
    <w:rsid w:val="004867B1"/>
    <w:rsid w:val="0048687B"/>
    <w:rsid w:val="00486933"/>
    <w:rsid w:val="00486F82"/>
    <w:rsid w:val="00487461"/>
    <w:rsid w:val="00487AA7"/>
    <w:rsid w:val="0049116A"/>
    <w:rsid w:val="00491E8C"/>
    <w:rsid w:val="0049303A"/>
    <w:rsid w:val="004934CE"/>
    <w:rsid w:val="0049381F"/>
    <w:rsid w:val="00494290"/>
    <w:rsid w:val="00494592"/>
    <w:rsid w:val="004946A1"/>
    <w:rsid w:val="004949C1"/>
    <w:rsid w:val="00495DD9"/>
    <w:rsid w:val="004964FC"/>
    <w:rsid w:val="00496BF1"/>
    <w:rsid w:val="004978C5"/>
    <w:rsid w:val="004A02FC"/>
    <w:rsid w:val="004A10EE"/>
    <w:rsid w:val="004A250B"/>
    <w:rsid w:val="004A56E0"/>
    <w:rsid w:val="004A5DBA"/>
    <w:rsid w:val="004A5F3B"/>
    <w:rsid w:val="004A687D"/>
    <w:rsid w:val="004B09B7"/>
    <w:rsid w:val="004B0D38"/>
    <w:rsid w:val="004B2A67"/>
    <w:rsid w:val="004B3581"/>
    <w:rsid w:val="004B3C1D"/>
    <w:rsid w:val="004B5C41"/>
    <w:rsid w:val="004B6FBC"/>
    <w:rsid w:val="004B6FF5"/>
    <w:rsid w:val="004B7EA4"/>
    <w:rsid w:val="004C3B19"/>
    <w:rsid w:val="004C3E9A"/>
    <w:rsid w:val="004C4A3E"/>
    <w:rsid w:val="004C4D91"/>
    <w:rsid w:val="004C52D9"/>
    <w:rsid w:val="004C65EE"/>
    <w:rsid w:val="004C6CF1"/>
    <w:rsid w:val="004C7B81"/>
    <w:rsid w:val="004D226D"/>
    <w:rsid w:val="004D3211"/>
    <w:rsid w:val="004D3FAF"/>
    <w:rsid w:val="004D408B"/>
    <w:rsid w:val="004D4FC8"/>
    <w:rsid w:val="004E07BB"/>
    <w:rsid w:val="004E0B98"/>
    <w:rsid w:val="004E1091"/>
    <w:rsid w:val="004E10EC"/>
    <w:rsid w:val="004E1AC2"/>
    <w:rsid w:val="004E1F66"/>
    <w:rsid w:val="004E23ED"/>
    <w:rsid w:val="004E4001"/>
    <w:rsid w:val="004E4225"/>
    <w:rsid w:val="004E5462"/>
    <w:rsid w:val="004E70C6"/>
    <w:rsid w:val="004E76B0"/>
    <w:rsid w:val="004F04AA"/>
    <w:rsid w:val="004F12CA"/>
    <w:rsid w:val="004F2740"/>
    <w:rsid w:val="004F3974"/>
    <w:rsid w:val="004F5A1D"/>
    <w:rsid w:val="004F750E"/>
    <w:rsid w:val="004F7B59"/>
    <w:rsid w:val="0050166E"/>
    <w:rsid w:val="005017D0"/>
    <w:rsid w:val="0050262C"/>
    <w:rsid w:val="0050265B"/>
    <w:rsid w:val="00502712"/>
    <w:rsid w:val="00502735"/>
    <w:rsid w:val="00503EC6"/>
    <w:rsid w:val="00504D2C"/>
    <w:rsid w:val="00505CE4"/>
    <w:rsid w:val="00506408"/>
    <w:rsid w:val="005066A6"/>
    <w:rsid w:val="00506A9B"/>
    <w:rsid w:val="00506BC8"/>
    <w:rsid w:val="00506D5F"/>
    <w:rsid w:val="0050744A"/>
    <w:rsid w:val="00510D22"/>
    <w:rsid w:val="00510E9D"/>
    <w:rsid w:val="00510FD9"/>
    <w:rsid w:val="00511113"/>
    <w:rsid w:val="00512C62"/>
    <w:rsid w:val="00512F4C"/>
    <w:rsid w:val="00513095"/>
    <w:rsid w:val="00515887"/>
    <w:rsid w:val="0051650C"/>
    <w:rsid w:val="0052079F"/>
    <w:rsid w:val="00520F32"/>
    <w:rsid w:val="0052136F"/>
    <w:rsid w:val="00521830"/>
    <w:rsid w:val="00521EBF"/>
    <w:rsid w:val="00522D09"/>
    <w:rsid w:val="00523096"/>
    <w:rsid w:val="005241B7"/>
    <w:rsid w:val="0052439A"/>
    <w:rsid w:val="00524545"/>
    <w:rsid w:val="005252C0"/>
    <w:rsid w:val="0052674C"/>
    <w:rsid w:val="00527ACB"/>
    <w:rsid w:val="00530642"/>
    <w:rsid w:val="00530A49"/>
    <w:rsid w:val="00530D3C"/>
    <w:rsid w:val="00530EDC"/>
    <w:rsid w:val="005310D7"/>
    <w:rsid w:val="005317CF"/>
    <w:rsid w:val="00531E29"/>
    <w:rsid w:val="00533468"/>
    <w:rsid w:val="0053371F"/>
    <w:rsid w:val="0053417D"/>
    <w:rsid w:val="0053420B"/>
    <w:rsid w:val="0053454F"/>
    <w:rsid w:val="00537321"/>
    <w:rsid w:val="00540776"/>
    <w:rsid w:val="00540798"/>
    <w:rsid w:val="00540AA0"/>
    <w:rsid w:val="00540B1E"/>
    <w:rsid w:val="00540BF6"/>
    <w:rsid w:val="00541001"/>
    <w:rsid w:val="00541021"/>
    <w:rsid w:val="00541B61"/>
    <w:rsid w:val="00542440"/>
    <w:rsid w:val="00543BBB"/>
    <w:rsid w:val="00544761"/>
    <w:rsid w:val="00544F52"/>
    <w:rsid w:val="00545B02"/>
    <w:rsid w:val="00550685"/>
    <w:rsid w:val="005512FA"/>
    <w:rsid w:val="00552478"/>
    <w:rsid w:val="005530D3"/>
    <w:rsid w:val="0055382D"/>
    <w:rsid w:val="00553AC1"/>
    <w:rsid w:val="0055404E"/>
    <w:rsid w:val="00554273"/>
    <w:rsid w:val="00554A19"/>
    <w:rsid w:val="00555F82"/>
    <w:rsid w:val="0055710C"/>
    <w:rsid w:val="00557848"/>
    <w:rsid w:val="00557BE5"/>
    <w:rsid w:val="005617BF"/>
    <w:rsid w:val="005628E9"/>
    <w:rsid w:val="00562978"/>
    <w:rsid w:val="00563FE8"/>
    <w:rsid w:val="005656C7"/>
    <w:rsid w:val="00566426"/>
    <w:rsid w:val="0056645C"/>
    <w:rsid w:val="005669D2"/>
    <w:rsid w:val="00567742"/>
    <w:rsid w:val="00567FB5"/>
    <w:rsid w:val="00570A1F"/>
    <w:rsid w:val="00571F7A"/>
    <w:rsid w:val="00572C9F"/>
    <w:rsid w:val="005732D8"/>
    <w:rsid w:val="0057332E"/>
    <w:rsid w:val="0057456B"/>
    <w:rsid w:val="0057541B"/>
    <w:rsid w:val="00575575"/>
    <w:rsid w:val="00576767"/>
    <w:rsid w:val="00576F09"/>
    <w:rsid w:val="00576FCF"/>
    <w:rsid w:val="00577186"/>
    <w:rsid w:val="005774A1"/>
    <w:rsid w:val="00577807"/>
    <w:rsid w:val="00582D81"/>
    <w:rsid w:val="005842EF"/>
    <w:rsid w:val="00585C1D"/>
    <w:rsid w:val="00586B64"/>
    <w:rsid w:val="005878A2"/>
    <w:rsid w:val="0059057A"/>
    <w:rsid w:val="005908AE"/>
    <w:rsid w:val="00590B77"/>
    <w:rsid w:val="00590C90"/>
    <w:rsid w:val="00591512"/>
    <w:rsid w:val="005917B9"/>
    <w:rsid w:val="00592BA7"/>
    <w:rsid w:val="00593090"/>
    <w:rsid w:val="005932D4"/>
    <w:rsid w:val="005936C6"/>
    <w:rsid w:val="0059410B"/>
    <w:rsid w:val="00594246"/>
    <w:rsid w:val="0059428C"/>
    <w:rsid w:val="00594A19"/>
    <w:rsid w:val="00595C7C"/>
    <w:rsid w:val="0059688F"/>
    <w:rsid w:val="005969FC"/>
    <w:rsid w:val="00596EA7"/>
    <w:rsid w:val="00596FF6"/>
    <w:rsid w:val="005A0337"/>
    <w:rsid w:val="005A1AFE"/>
    <w:rsid w:val="005A20E8"/>
    <w:rsid w:val="005A270C"/>
    <w:rsid w:val="005A2F63"/>
    <w:rsid w:val="005A3926"/>
    <w:rsid w:val="005A39C9"/>
    <w:rsid w:val="005A4880"/>
    <w:rsid w:val="005A4EAE"/>
    <w:rsid w:val="005A5838"/>
    <w:rsid w:val="005A5C08"/>
    <w:rsid w:val="005A684A"/>
    <w:rsid w:val="005A7941"/>
    <w:rsid w:val="005A7A28"/>
    <w:rsid w:val="005B0486"/>
    <w:rsid w:val="005B244B"/>
    <w:rsid w:val="005B3BC2"/>
    <w:rsid w:val="005B4B43"/>
    <w:rsid w:val="005B54F2"/>
    <w:rsid w:val="005B6FAA"/>
    <w:rsid w:val="005B7299"/>
    <w:rsid w:val="005B742E"/>
    <w:rsid w:val="005C04D3"/>
    <w:rsid w:val="005C1EAA"/>
    <w:rsid w:val="005C2333"/>
    <w:rsid w:val="005C2A15"/>
    <w:rsid w:val="005C47DA"/>
    <w:rsid w:val="005C4BF9"/>
    <w:rsid w:val="005C4F2C"/>
    <w:rsid w:val="005C50FF"/>
    <w:rsid w:val="005C5455"/>
    <w:rsid w:val="005C7B67"/>
    <w:rsid w:val="005D0FC3"/>
    <w:rsid w:val="005D1B58"/>
    <w:rsid w:val="005D26F9"/>
    <w:rsid w:val="005D37A5"/>
    <w:rsid w:val="005D5496"/>
    <w:rsid w:val="005D58D4"/>
    <w:rsid w:val="005E0BFC"/>
    <w:rsid w:val="005E1226"/>
    <w:rsid w:val="005E14A5"/>
    <w:rsid w:val="005E1956"/>
    <w:rsid w:val="005E2D6E"/>
    <w:rsid w:val="005E4E19"/>
    <w:rsid w:val="005E5F0D"/>
    <w:rsid w:val="005E60FF"/>
    <w:rsid w:val="005E6519"/>
    <w:rsid w:val="005E6693"/>
    <w:rsid w:val="005E74D8"/>
    <w:rsid w:val="005E7671"/>
    <w:rsid w:val="005F1A58"/>
    <w:rsid w:val="005F1AC1"/>
    <w:rsid w:val="005F3164"/>
    <w:rsid w:val="005F38CC"/>
    <w:rsid w:val="005F4563"/>
    <w:rsid w:val="005F7079"/>
    <w:rsid w:val="005F7775"/>
    <w:rsid w:val="00600D5B"/>
    <w:rsid w:val="00602C02"/>
    <w:rsid w:val="006045F1"/>
    <w:rsid w:val="0060507B"/>
    <w:rsid w:val="00606B58"/>
    <w:rsid w:val="0060721D"/>
    <w:rsid w:val="00607534"/>
    <w:rsid w:val="00607C9A"/>
    <w:rsid w:val="00607F88"/>
    <w:rsid w:val="006102A9"/>
    <w:rsid w:val="00610543"/>
    <w:rsid w:val="006106D7"/>
    <w:rsid w:val="00610A9D"/>
    <w:rsid w:val="0061339E"/>
    <w:rsid w:val="006140E4"/>
    <w:rsid w:val="00614E4F"/>
    <w:rsid w:val="0061562D"/>
    <w:rsid w:val="00615946"/>
    <w:rsid w:val="00616ACA"/>
    <w:rsid w:val="00616E02"/>
    <w:rsid w:val="0061731E"/>
    <w:rsid w:val="00617AB5"/>
    <w:rsid w:val="00617F7B"/>
    <w:rsid w:val="0062115A"/>
    <w:rsid w:val="006213C2"/>
    <w:rsid w:val="00623C70"/>
    <w:rsid w:val="00626394"/>
    <w:rsid w:val="00627058"/>
    <w:rsid w:val="00627432"/>
    <w:rsid w:val="00630517"/>
    <w:rsid w:val="00630792"/>
    <w:rsid w:val="006317DB"/>
    <w:rsid w:val="006319BD"/>
    <w:rsid w:val="006338C4"/>
    <w:rsid w:val="00633B3A"/>
    <w:rsid w:val="006356FC"/>
    <w:rsid w:val="00636AC8"/>
    <w:rsid w:val="00636F2F"/>
    <w:rsid w:val="00636F78"/>
    <w:rsid w:val="00640A32"/>
    <w:rsid w:val="0064338C"/>
    <w:rsid w:val="00643ACC"/>
    <w:rsid w:val="00643B35"/>
    <w:rsid w:val="00644CE7"/>
    <w:rsid w:val="006456BA"/>
    <w:rsid w:val="00646351"/>
    <w:rsid w:val="006474A1"/>
    <w:rsid w:val="006477B4"/>
    <w:rsid w:val="00650C30"/>
    <w:rsid w:val="00650DCB"/>
    <w:rsid w:val="006513FD"/>
    <w:rsid w:val="006521A5"/>
    <w:rsid w:val="006531FE"/>
    <w:rsid w:val="006537A8"/>
    <w:rsid w:val="00656A86"/>
    <w:rsid w:val="00661AB4"/>
    <w:rsid w:val="00661DE4"/>
    <w:rsid w:val="00663396"/>
    <w:rsid w:val="00665399"/>
    <w:rsid w:val="00665C5D"/>
    <w:rsid w:val="00665FDE"/>
    <w:rsid w:val="006673D1"/>
    <w:rsid w:val="006675AB"/>
    <w:rsid w:val="00672D40"/>
    <w:rsid w:val="00674EB1"/>
    <w:rsid w:val="0067507C"/>
    <w:rsid w:val="00676AF8"/>
    <w:rsid w:val="00676E4C"/>
    <w:rsid w:val="00677585"/>
    <w:rsid w:val="006776C6"/>
    <w:rsid w:val="00677C63"/>
    <w:rsid w:val="00677C75"/>
    <w:rsid w:val="00677D38"/>
    <w:rsid w:val="0068028E"/>
    <w:rsid w:val="006804D4"/>
    <w:rsid w:val="00682BFA"/>
    <w:rsid w:val="00682FD4"/>
    <w:rsid w:val="006833D1"/>
    <w:rsid w:val="00683955"/>
    <w:rsid w:val="006859C6"/>
    <w:rsid w:val="006860C1"/>
    <w:rsid w:val="00687494"/>
    <w:rsid w:val="00687ADF"/>
    <w:rsid w:val="0069074A"/>
    <w:rsid w:val="006910DE"/>
    <w:rsid w:val="006916BC"/>
    <w:rsid w:val="00692E71"/>
    <w:rsid w:val="00694621"/>
    <w:rsid w:val="00694E5A"/>
    <w:rsid w:val="00695ABB"/>
    <w:rsid w:val="00695D94"/>
    <w:rsid w:val="00696104"/>
    <w:rsid w:val="006966EC"/>
    <w:rsid w:val="00697DB7"/>
    <w:rsid w:val="006A0F87"/>
    <w:rsid w:val="006A1645"/>
    <w:rsid w:val="006A1CA5"/>
    <w:rsid w:val="006A2191"/>
    <w:rsid w:val="006A2670"/>
    <w:rsid w:val="006A275E"/>
    <w:rsid w:val="006A2C2C"/>
    <w:rsid w:val="006A41A0"/>
    <w:rsid w:val="006A6553"/>
    <w:rsid w:val="006A6B3C"/>
    <w:rsid w:val="006A7F9E"/>
    <w:rsid w:val="006B0463"/>
    <w:rsid w:val="006B0838"/>
    <w:rsid w:val="006B0A66"/>
    <w:rsid w:val="006B18F4"/>
    <w:rsid w:val="006B1DD0"/>
    <w:rsid w:val="006B1F58"/>
    <w:rsid w:val="006B2CFB"/>
    <w:rsid w:val="006B38E5"/>
    <w:rsid w:val="006B42E0"/>
    <w:rsid w:val="006B4757"/>
    <w:rsid w:val="006B4839"/>
    <w:rsid w:val="006B518C"/>
    <w:rsid w:val="006B57B7"/>
    <w:rsid w:val="006B5F23"/>
    <w:rsid w:val="006B5FB1"/>
    <w:rsid w:val="006B6255"/>
    <w:rsid w:val="006B76FD"/>
    <w:rsid w:val="006B7793"/>
    <w:rsid w:val="006C058E"/>
    <w:rsid w:val="006C1C6C"/>
    <w:rsid w:val="006C1D45"/>
    <w:rsid w:val="006C37E8"/>
    <w:rsid w:val="006C3D93"/>
    <w:rsid w:val="006C513E"/>
    <w:rsid w:val="006C5849"/>
    <w:rsid w:val="006C6864"/>
    <w:rsid w:val="006C69CA"/>
    <w:rsid w:val="006C6B48"/>
    <w:rsid w:val="006C6BF6"/>
    <w:rsid w:val="006C7EDE"/>
    <w:rsid w:val="006D0C76"/>
    <w:rsid w:val="006D1CEC"/>
    <w:rsid w:val="006D23C4"/>
    <w:rsid w:val="006D2EDD"/>
    <w:rsid w:val="006D481E"/>
    <w:rsid w:val="006D603F"/>
    <w:rsid w:val="006D69CC"/>
    <w:rsid w:val="006D6D29"/>
    <w:rsid w:val="006D6FB0"/>
    <w:rsid w:val="006D7EB0"/>
    <w:rsid w:val="006E0ADB"/>
    <w:rsid w:val="006E17A5"/>
    <w:rsid w:val="006E23A5"/>
    <w:rsid w:val="006E24B6"/>
    <w:rsid w:val="006E3AB2"/>
    <w:rsid w:val="006E45A7"/>
    <w:rsid w:val="006E49B0"/>
    <w:rsid w:val="006E62B9"/>
    <w:rsid w:val="006E6A9F"/>
    <w:rsid w:val="006E6E32"/>
    <w:rsid w:val="006F02C6"/>
    <w:rsid w:val="006F2BDE"/>
    <w:rsid w:val="006F3CD9"/>
    <w:rsid w:val="006F3FA9"/>
    <w:rsid w:val="006F61BA"/>
    <w:rsid w:val="006F7500"/>
    <w:rsid w:val="006F7515"/>
    <w:rsid w:val="006F7D75"/>
    <w:rsid w:val="00700A89"/>
    <w:rsid w:val="007011EE"/>
    <w:rsid w:val="00702045"/>
    <w:rsid w:val="00702244"/>
    <w:rsid w:val="00703729"/>
    <w:rsid w:val="00703B14"/>
    <w:rsid w:val="00703F94"/>
    <w:rsid w:val="00704903"/>
    <w:rsid w:val="00704A49"/>
    <w:rsid w:val="00704B08"/>
    <w:rsid w:val="00704C84"/>
    <w:rsid w:val="00705E30"/>
    <w:rsid w:val="00706A39"/>
    <w:rsid w:val="00706AEF"/>
    <w:rsid w:val="00710C03"/>
    <w:rsid w:val="007123FE"/>
    <w:rsid w:val="0071309B"/>
    <w:rsid w:val="00713107"/>
    <w:rsid w:val="007148DA"/>
    <w:rsid w:val="0071504C"/>
    <w:rsid w:val="00716AA7"/>
    <w:rsid w:val="007205B6"/>
    <w:rsid w:val="00720838"/>
    <w:rsid w:val="00721F5B"/>
    <w:rsid w:val="007222B4"/>
    <w:rsid w:val="0072378A"/>
    <w:rsid w:val="00723D3F"/>
    <w:rsid w:val="00724981"/>
    <w:rsid w:val="00730F26"/>
    <w:rsid w:val="00731609"/>
    <w:rsid w:val="00732C5D"/>
    <w:rsid w:val="00734030"/>
    <w:rsid w:val="007345EB"/>
    <w:rsid w:val="007355D1"/>
    <w:rsid w:val="007357B7"/>
    <w:rsid w:val="007357FC"/>
    <w:rsid w:val="00735854"/>
    <w:rsid w:val="007367B1"/>
    <w:rsid w:val="00736C9F"/>
    <w:rsid w:val="007400D1"/>
    <w:rsid w:val="007413B4"/>
    <w:rsid w:val="0074141E"/>
    <w:rsid w:val="00742841"/>
    <w:rsid w:val="00743F80"/>
    <w:rsid w:val="007453A8"/>
    <w:rsid w:val="007462EC"/>
    <w:rsid w:val="007465E8"/>
    <w:rsid w:val="00747807"/>
    <w:rsid w:val="00747977"/>
    <w:rsid w:val="00751633"/>
    <w:rsid w:val="00752F2D"/>
    <w:rsid w:val="0075312E"/>
    <w:rsid w:val="00754E83"/>
    <w:rsid w:val="007553C0"/>
    <w:rsid w:val="007553CE"/>
    <w:rsid w:val="007567E1"/>
    <w:rsid w:val="00756C8C"/>
    <w:rsid w:val="0076119B"/>
    <w:rsid w:val="007635E0"/>
    <w:rsid w:val="00763D33"/>
    <w:rsid w:val="007640C8"/>
    <w:rsid w:val="007649C3"/>
    <w:rsid w:val="00765ADD"/>
    <w:rsid w:val="00766212"/>
    <w:rsid w:val="00766265"/>
    <w:rsid w:val="0076791C"/>
    <w:rsid w:val="00767C18"/>
    <w:rsid w:val="00770C9B"/>
    <w:rsid w:val="007712AA"/>
    <w:rsid w:val="007717B1"/>
    <w:rsid w:val="007728FF"/>
    <w:rsid w:val="00772C71"/>
    <w:rsid w:val="00773874"/>
    <w:rsid w:val="00774342"/>
    <w:rsid w:val="00775C9A"/>
    <w:rsid w:val="00775DD7"/>
    <w:rsid w:val="0077643A"/>
    <w:rsid w:val="00776A46"/>
    <w:rsid w:val="00776D8C"/>
    <w:rsid w:val="007774C5"/>
    <w:rsid w:val="00777540"/>
    <w:rsid w:val="0077759B"/>
    <w:rsid w:val="00777C12"/>
    <w:rsid w:val="00780082"/>
    <w:rsid w:val="00781262"/>
    <w:rsid w:val="00782284"/>
    <w:rsid w:val="00783BDF"/>
    <w:rsid w:val="0078400F"/>
    <w:rsid w:val="0078609B"/>
    <w:rsid w:val="007861E2"/>
    <w:rsid w:val="007862A6"/>
    <w:rsid w:val="00786D38"/>
    <w:rsid w:val="00786DD1"/>
    <w:rsid w:val="00787F03"/>
    <w:rsid w:val="00790024"/>
    <w:rsid w:val="00792517"/>
    <w:rsid w:val="00793061"/>
    <w:rsid w:val="00793E6D"/>
    <w:rsid w:val="00794C53"/>
    <w:rsid w:val="0079536D"/>
    <w:rsid w:val="00796D93"/>
    <w:rsid w:val="007A0C9E"/>
    <w:rsid w:val="007A1543"/>
    <w:rsid w:val="007A1D3C"/>
    <w:rsid w:val="007A2ACE"/>
    <w:rsid w:val="007A2F6D"/>
    <w:rsid w:val="007A451F"/>
    <w:rsid w:val="007A5008"/>
    <w:rsid w:val="007A6602"/>
    <w:rsid w:val="007A76F9"/>
    <w:rsid w:val="007B01C5"/>
    <w:rsid w:val="007B0C79"/>
    <w:rsid w:val="007B10B6"/>
    <w:rsid w:val="007B1305"/>
    <w:rsid w:val="007B1F28"/>
    <w:rsid w:val="007B24CF"/>
    <w:rsid w:val="007B2886"/>
    <w:rsid w:val="007B31BD"/>
    <w:rsid w:val="007B401B"/>
    <w:rsid w:val="007B4125"/>
    <w:rsid w:val="007B43CE"/>
    <w:rsid w:val="007B6B50"/>
    <w:rsid w:val="007B7423"/>
    <w:rsid w:val="007C11BF"/>
    <w:rsid w:val="007C33D7"/>
    <w:rsid w:val="007C3616"/>
    <w:rsid w:val="007C37A1"/>
    <w:rsid w:val="007C3A7E"/>
    <w:rsid w:val="007C3F52"/>
    <w:rsid w:val="007C3FE9"/>
    <w:rsid w:val="007C445E"/>
    <w:rsid w:val="007C4556"/>
    <w:rsid w:val="007C5383"/>
    <w:rsid w:val="007C5D09"/>
    <w:rsid w:val="007C7364"/>
    <w:rsid w:val="007D21E5"/>
    <w:rsid w:val="007D6254"/>
    <w:rsid w:val="007D62D1"/>
    <w:rsid w:val="007D6DCB"/>
    <w:rsid w:val="007D6E75"/>
    <w:rsid w:val="007D7438"/>
    <w:rsid w:val="007D75E0"/>
    <w:rsid w:val="007D7931"/>
    <w:rsid w:val="007D7F84"/>
    <w:rsid w:val="007E1451"/>
    <w:rsid w:val="007E2F2F"/>
    <w:rsid w:val="007E3B4E"/>
    <w:rsid w:val="007E3B71"/>
    <w:rsid w:val="007E4669"/>
    <w:rsid w:val="007E4934"/>
    <w:rsid w:val="007E4ADD"/>
    <w:rsid w:val="007E684F"/>
    <w:rsid w:val="007E793C"/>
    <w:rsid w:val="007F01C1"/>
    <w:rsid w:val="007F16D6"/>
    <w:rsid w:val="007F20AB"/>
    <w:rsid w:val="007F3235"/>
    <w:rsid w:val="007F3350"/>
    <w:rsid w:val="007F3770"/>
    <w:rsid w:val="007F3AF5"/>
    <w:rsid w:val="007F3E81"/>
    <w:rsid w:val="007F5674"/>
    <w:rsid w:val="007F6E37"/>
    <w:rsid w:val="00800E8D"/>
    <w:rsid w:val="00801011"/>
    <w:rsid w:val="00801409"/>
    <w:rsid w:val="00801D06"/>
    <w:rsid w:val="00801F23"/>
    <w:rsid w:val="00802696"/>
    <w:rsid w:val="00802E73"/>
    <w:rsid w:val="0080337E"/>
    <w:rsid w:val="00804E1C"/>
    <w:rsid w:val="00805F9E"/>
    <w:rsid w:val="00810D1E"/>
    <w:rsid w:val="00811002"/>
    <w:rsid w:val="008114ED"/>
    <w:rsid w:val="008114F5"/>
    <w:rsid w:val="008120C0"/>
    <w:rsid w:val="00812F3C"/>
    <w:rsid w:val="008155BB"/>
    <w:rsid w:val="00816279"/>
    <w:rsid w:val="008162B8"/>
    <w:rsid w:val="008164D1"/>
    <w:rsid w:val="00816C82"/>
    <w:rsid w:val="00816CA2"/>
    <w:rsid w:val="00816E7C"/>
    <w:rsid w:val="0082001A"/>
    <w:rsid w:val="00820D40"/>
    <w:rsid w:val="008225B9"/>
    <w:rsid w:val="00823A0B"/>
    <w:rsid w:val="00823D19"/>
    <w:rsid w:val="00823E04"/>
    <w:rsid w:val="0082544F"/>
    <w:rsid w:val="00826039"/>
    <w:rsid w:val="008261F6"/>
    <w:rsid w:val="0082670D"/>
    <w:rsid w:val="00826884"/>
    <w:rsid w:val="00827779"/>
    <w:rsid w:val="00827EE0"/>
    <w:rsid w:val="0083162D"/>
    <w:rsid w:val="00831B91"/>
    <w:rsid w:val="0083339D"/>
    <w:rsid w:val="0083403D"/>
    <w:rsid w:val="00834AB3"/>
    <w:rsid w:val="00834DA7"/>
    <w:rsid w:val="00834ECE"/>
    <w:rsid w:val="00834FC3"/>
    <w:rsid w:val="00835AF5"/>
    <w:rsid w:val="00835EFF"/>
    <w:rsid w:val="00836FFC"/>
    <w:rsid w:val="0083729C"/>
    <w:rsid w:val="0084017B"/>
    <w:rsid w:val="0084437C"/>
    <w:rsid w:val="008446F9"/>
    <w:rsid w:val="00844BB9"/>
    <w:rsid w:val="0084503F"/>
    <w:rsid w:val="00845787"/>
    <w:rsid w:val="00846094"/>
    <w:rsid w:val="00846A0A"/>
    <w:rsid w:val="00847841"/>
    <w:rsid w:val="008503F2"/>
    <w:rsid w:val="00850821"/>
    <w:rsid w:val="008511F5"/>
    <w:rsid w:val="00853AE7"/>
    <w:rsid w:val="0085452A"/>
    <w:rsid w:val="00854C00"/>
    <w:rsid w:val="00854D8A"/>
    <w:rsid w:val="00856270"/>
    <w:rsid w:val="00856826"/>
    <w:rsid w:val="00856884"/>
    <w:rsid w:val="00856F6E"/>
    <w:rsid w:val="00857BE1"/>
    <w:rsid w:val="00860BE6"/>
    <w:rsid w:val="0086105F"/>
    <w:rsid w:val="0086191D"/>
    <w:rsid w:val="00861E10"/>
    <w:rsid w:val="00861F99"/>
    <w:rsid w:val="00862CA4"/>
    <w:rsid w:val="00862F9A"/>
    <w:rsid w:val="00865507"/>
    <w:rsid w:val="0086640D"/>
    <w:rsid w:val="00866B2E"/>
    <w:rsid w:val="00866F76"/>
    <w:rsid w:val="008673CC"/>
    <w:rsid w:val="00867D41"/>
    <w:rsid w:val="00870742"/>
    <w:rsid w:val="00871D37"/>
    <w:rsid w:val="00871E6D"/>
    <w:rsid w:val="00872469"/>
    <w:rsid w:val="00872D94"/>
    <w:rsid w:val="0087371B"/>
    <w:rsid w:val="00873BA5"/>
    <w:rsid w:val="00875FF6"/>
    <w:rsid w:val="008760C1"/>
    <w:rsid w:val="00876E01"/>
    <w:rsid w:val="00877C12"/>
    <w:rsid w:val="00880214"/>
    <w:rsid w:val="0088032C"/>
    <w:rsid w:val="008810D5"/>
    <w:rsid w:val="008816E3"/>
    <w:rsid w:val="00882908"/>
    <w:rsid w:val="0088419F"/>
    <w:rsid w:val="008851B4"/>
    <w:rsid w:val="008857E7"/>
    <w:rsid w:val="00885812"/>
    <w:rsid w:val="008859F2"/>
    <w:rsid w:val="00886773"/>
    <w:rsid w:val="00886F2A"/>
    <w:rsid w:val="00887466"/>
    <w:rsid w:val="00890B66"/>
    <w:rsid w:val="00892202"/>
    <w:rsid w:val="0089237F"/>
    <w:rsid w:val="008935AF"/>
    <w:rsid w:val="00895435"/>
    <w:rsid w:val="008954FD"/>
    <w:rsid w:val="00896A88"/>
    <w:rsid w:val="008A0548"/>
    <w:rsid w:val="008A0AFF"/>
    <w:rsid w:val="008A10C4"/>
    <w:rsid w:val="008A215D"/>
    <w:rsid w:val="008A3AF4"/>
    <w:rsid w:val="008A46B2"/>
    <w:rsid w:val="008A6D62"/>
    <w:rsid w:val="008A721A"/>
    <w:rsid w:val="008A7CE2"/>
    <w:rsid w:val="008A7D51"/>
    <w:rsid w:val="008B007F"/>
    <w:rsid w:val="008B035A"/>
    <w:rsid w:val="008B2499"/>
    <w:rsid w:val="008B2557"/>
    <w:rsid w:val="008B2E1C"/>
    <w:rsid w:val="008B74E7"/>
    <w:rsid w:val="008C0848"/>
    <w:rsid w:val="008C1F5C"/>
    <w:rsid w:val="008C20D3"/>
    <w:rsid w:val="008C2B5D"/>
    <w:rsid w:val="008C2BFF"/>
    <w:rsid w:val="008C312D"/>
    <w:rsid w:val="008C3E69"/>
    <w:rsid w:val="008C42FD"/>
    <w:rsid w:val="008C4EAD"/>
    <w:rsid w:val="008C5F46"/>
    <w:rsid w:val="008C6468"/>
    <w:rsid w:val="008C6DB2"/>
    <w:rsid w:val="008C6EE5"/>
    <w:rsid w:val="008C7F7A"/>
    <w:rsid w:val="008D0949"/>
    <w:rsid w:val="008D168B"/>
    <w:rsid w:val="008D2906"/>
    <w:rsid w:val="008D33D9"/>
    <w:rsid w:val="008D5AE6"/>
    <w:rsid w:val="008D645B"/>
    <w:rsid w:val="008D748E"/>
    <w:rsid w:val="008D75FB"/>
    <w:rsid w:val="008E02D9"/>
    <w:rsid w:val="008E082C"/>
    <w:rsid w:val="008E0D50"/>
    <w:rsid w:val="008E21C5"/>
    <w:rsid w:val="008E33F2"/>
    <w:rsid w:val="008E3EAD"/>
    <w:rsid w:val="008E425B"/>
    <w:rsid w:val="008E460F"/>
    <w:rsid w:val="008E6936"/>
    <w:rsid w:val="008E6C5D"/>
    <w:rsid w:val="008E77D2"/>
    <w:rsid w:val="008F056B"/>
    <w:rsid w:val="008F0965"/>
    <w:rsid w:val="008F0E25"/>
    <w:rsid w:val="008F3367"/>
    <w:rsid w:val="008F3486"/>
    <w:rsid w:val="008F4791"/>
    <w:rsid w:val="008F6183"/>
    <w:rsid w:val="008F650B"/>
    <w:rsid w:val="008F6770"/>
    <w:rsid w:val="008F6901"/>
    <w:rsid w:val="008F69CE"/>
    <w:rsid w:val="008F765B"/>
    <w:rsid w:val="008F771B"/>
    <w:rsid w:val="008F79A0"/>
    <w:rsid w:val="009005D4"/>
    <w:rsid w:val="00900D41"/>
    <w:rsid w:val="00901562"/>
    <w:rsid w:val="009020AD"/>
    <w:rsid w:val="00903700"/>
    <w:rsid w:val="0090393D"/>
    <w:rsid w:val="009040DD"/>
    <w:rsid w:val="00906B89"/>
    <w:rsid w:val="009077FB"/>
    <w:rsid w:val="00910B58"/>
    <w:rsid w:val="00910C08"/>
    <w:rsid w:val="0091185C"/>
    <w:rsid w:val="00911A35"/>
    <w:rsid w:val="00911C5D"/>
    <w:rsid w:val="00913DB6"/>
    <w:rsid w:val="00914A37"/>
    <w:rsid w:val="00916A04"/>
    <w:rsid w:val="00916C92"/>
    <w:rsid w:val="009171C7"/>
    <w:rsid w:val="00917A99"/>
    <w:rsid w:val="00917CB0"/>
    <w:rsid w:val="00920016"/>
    <w:rsid w:val="00920466"/>
    <w:rsid w:val="00920DCE"/>
    <w:rsid w:val="009216D1"/>
    <w:rsid w:val="0092234E"/>
    <w:rsid w:val="00923B5E"/>
    <w:rsid w:val="0092523A"/>
    <w:rsid w:val="00925E7C"/>
    <w:rsid w:val="0092603B"/>
    <w:rsid w:val="00926834"/>
    <w:rsid w:val="009268B8"/>
    <w:rsid w:val="009269FE"/>
    <w:rsid w:val="009277DD"/>
    <w:rsid w:val="009306D3"/>
    <w:rsid w:val="00932FDD"/>
    <w:rsid w:val="0093352F"/>
    <w:rsid w:val="009370F0"/>
    <w:rsid w:val="009376A8"/>
    <w:rsid w:val="0093785A"/>
    <w:rsid w:val="009402B7"/>
    <w:rsid w:val="00942A88"/>
    <w:rsid w:val="009452B3"/>
    <w:rsid w:val="00946259"/>
    <w:rsid w:val="0094664C"/>
    <w:rsid w:val="00946967"/>
    <w:rsid w:val="00947E6A"/>
    <w:rsid w:val="00950C5F"/>
    <w:rsid w:val="00952B3C"/>
    <w:rsid w:val="0095400F"/>
    <w:rsid w:val="009541EA"/>
    <w:rsid w:val="00954A44"/>
    <w:rsid w:val="009550FF"/>
    <w:rsid w:val="00955E07"/>
    <w:rsid w:val="009603D7"/>
    <w:rsid w:val="00961413"/>
    <w:rsid w:val="009619C9"/>
    <w:rsid w:val="00961C82"/>
    <w:rsid w:val="00962653"/>
    <w:rsid w:val="0096397A"/>
    <w:rsid w:val="00965A88"/>
    <w:rsid w:val="009676A6"/>
    <w:rsid w:val="0096780A"/>
    <w:rsid w:val="00967A42"/>
    <w:rsid w:val="00970984"/>
    <w:rsid w:val="00971196"/>
    <w:rsid w:val="00972E86"/>
    <w:rsid w:val="00973600"/>
    <w:rsid w:val="0097381A"/>
    <w:rsid w:val="00975173"/>
    <w:rsid w:val="0097664F"/>
    <w:rsid w:val="009775EC"/>
    <w:rsid w:val="00977934"/>
    <w:rsid w:val="00980F95"/>
    <w:rsid w:val="00981E65"/>
    <w:rsid w:val="00982548"/>
    <w:rsid w:val="00982611"/>
    <w:rsid w:val="0098391B"/>
    <w:rsid w:val="00984A66"/>
    <w:rsid w:val="00984BB8"/>
    <w:rsid w:val="00984BEC"/>
    <w:rsid w:val="009862BE"/>
    <w:rsid w:val="009862E0"/>
    <w:rsid w:val="00986802"/>
    <w:rsid w:val="00987104"/>
    <w:rsid w:val="009871E5"/>
    <w:rsid w:val="009876C1"/>
    <w:rsid w:val="0098778D"/>
    <w:rsid w:val="00987B65"/>
    <w:rsid w:val="00991124"/>
    <w:rsid w:val="00991499"/>
    <w:rsid w:val="00993E50"/>
    <w:rsid w:val="0099573C"/>
    <w:rsid w:val="0099596A"/>
    <w:rsid w:val="0099676A"/>
    <w:rsid w:val="00996DEE"/>
    <w:rsid w:val="009A037D"/>
    <w:rsid w:val="009A05C7"/>
    <w:rsid w:val="009A0DEF"/>
    <w:rsid w:val="009A15E3"/>
    <w:rsid w:val="009A2D29"/>
    <w:rsid w:val="009A3014"/>
    <w:rsid w:val="009A32CF"/>
    <w:rsid w:val="009A4140"/>
    <w:rsid w:val="009A449D"/>
    <w:rsid w:val="009A4679"/>
    <w:rsid w:val="009A4C21"/>
    <w:rsid w:val="009A585E"/>
    <w:rsid w:val="009A5C40"/>
    <w:rsid w:val="009A681D"/>
    <w:rsid w:val="009A697B"/>
    <w:rsid w:val="009A6F5F"/>
    <w:rsid w:val="009B0110"/>
    <w:rsid w:val="009B0198"/>
    <w:rsid w:val="009B281B"/>
    <w:rsid w:val="009B2834"/>
    <w:rsid w:val="009B37C2"/>
    <w:rsid w:val="009B3F3D"/>
    <w:rsid w:val="009B3FAF"/>
    <w:rsid w:val="009B42A2"/>
    <w:rsid w:val="009B4594"/>
    <w:rsid w:val="009B48D7"/>
    <w:rsid w:val="009B6152"/>
    <w:rsid w:val="009B6D45"/>
    <w:rsid w:val="009B7AB0"/>
    <w:rsid w:val="009C028A"/>
    <w:rsid w:val="009C02BE"/>
    <w:rsid w:val="009C2CA9"/>
    <w:rsid w:val="009C5398"/>
    <w:rsid w:val="009C5963"/>
    <w:rsid w:val="009C768A"/>
    <w:rsid w:val="009D0014"/>
    <w:rsid w:val="009D0531"/>
    <w:rsid w:val="009D0558"/>
    <w:rsid w:val="009D2425"/>
    <w:rsid w:val="009D26EB"/>
    <w:rsid w:val="009D2B05"/>
    <w:rsid w:val="009D327B"/>
    <w:rsid w:val="009D4761"/>
    <w:rsid w:val="009D4907"/>
    <w:rsid w:val="009D4E24"/>
    <w:rsid w:val="009D523A"/>
    <w:rsid w:val="009D5CA3"/>
    <w:rsid w:val="009D6448"/>
    <w:rsid w:val="009D69E3"/>
    <w:rsid w:val="009D6E19"/>
    <w:rsid w:val="009E0BF3"/>
    <w:rsid w:val="009E19B4"/>
    <w:rsid w:val="009E1A08"/>
    <w:rsid w:val="009E2CD6"/>
    <w:rsid w:val="009E54E4"/>
    <w:rsid w:val="009E7457"/>
    <w:rsid w:val="009F101B"/>
    <w:rsid w:val="009F2850"/>
    <w:rsid w:val="009F325B"/>
    <w:rsid w:val="009F3C0A"/>
    <w:rsid w:val="009F3CD2"/>
    <w:rsid w:val="009F588E"/>
    <w:rsid w:val="009F58F7"/>
    <w:rsid w:val="009F6A09"/>
    <w:rsid w:val="009F7A9D"/>
    <w:rsid w:val="00A035A3"/>
    <w:rsid w:val="00A04083"/>
    <w:rsid w:val="00A0451A"/>
    <w:rsid w:val="00A05B89"/>
    <w:rsid w:val="00A07654"/>
    <w:rsid w:val="00A07CAC"/>
    <w:rsid w:val="00A10570"/>
    <w:rsid w:val="00A1058A"/>
    <w:rsid w:val="00A10769"/>
    <w:rsid w:val="00A11EFA"/>
    <w:rsid w:val="00A12026"/>
    <w:rsid w:val="00A123B5"/>
    <w:rsid w:val="00A12530"/>
    <w:rsid w:val="00A12A62"/>
    <w:rsid w:val="00A133C0"/>
    <w:rsid w:val="00A1357D"/>
    <w:rsid w:val="00A13B83"/>
    <w:rsid w:val="00A14278"/>
    <w:rsid w:val="00A14605"/>
    <w:rsid w:val="00A1470F"/>
    <w:rsid w:val="00A17825"/>
    <w:rsid w:val="00A17D21"/>
    <w:rsid w:val="00A17D8C"/>
    <w:rsid w:val="00A2027D"/>
    <w:rsid w:val="00A21744"/>
    <w:rsid w:val="00A22559"/>
    <w:rsid w:val="00A2287E"/>
    <w:rsid w:val="00A2306A"/>
    <w:rsid w:val="00A2420D"/>
    <w:rsid w:val="00A2508A"/>
    <w:rsid w:val="00A259EE"/>
    <w:rsid w:val="00A26FE9"/>
    <w:rsid w:val="00A27282"/>
    <w:rsid w:val="00A27A8D"/>
    <w:rsid w:val="00A30CF1"/>
    <w:rsid w:val="00A30DD4"/>
    <w:rsid w:val="00A32141"/>
    <w:rsid w:val="00A330FC"/>
    <w:rsid w:val="00A336B9"/>
    <w:rsid w:val="00A3497A"/>
    <w:rsid w:val="00A37A91"/>
    <w:rsid w:val="00A37B2A"/>
    <w:rsid w:val="00A405BD"/>
    <w:rsid w:val="00A40691"/>
    <w:rsid w:val="00A410ED"/>
    <w:rsid w:val="00A41D6C"/>
    <w:rsid w:val="00A41FC6"/>
    <w:rsid w:val="00A42D8A"/>
    <w:rsid w:val="00A43388"/>
    <w:rsid w:val="00A43542"/>
    <w:rsid w:val="00A4446D"/>
    <w:rsid w:val="00A451F0"/>
    <w:rsid w:val="00A456CF"/>
    <w:rsid w:val="00A456D6"/>
    <w:rsid w:val="00A45DB7"/>
    <w:rsid w:val="00A45DBA"/>
    <w:rsid w:val="00A46EDD"/>
    <w:rsid w:val="00A5042E"/>
    <w:rsid w:val="00A521DC"/>
    <w:rsid w:val="00A52E7A"/>
    <w:rsid w:val="00A534CC"/>
    <w:rsid w:val="00A535D8"/>
    <w:rsid w:val="00A53E3E"/>
    <w:rsid w:val="00A54194"/>
    <w:rsid w:val="00A54233"/>
    <w:rsid w:val="00A60723"/>
    <w:rsid w:val="00A62558"/>
    <w:rsid w:val="00A62D70"/>
    <w:rsid w:val="00A650CB"/>
    <w:rsid w:val="00A65492"/>
    <w:rsid w:val="00A65D9A"/>
    <w:rsid w:val="00A65EE7"/>
    <w:rsid w:val="00A65F1D"/>
    <w:rsid w:val="00A66597"/>
    <w:rsid w:val="00A702FA"/>
    <w:rsid w:val="00A70F14"/>
    <w:rsid w:val="00A71D1D"/>
    <w:rsid w:val="00A72298"/>
    <w:rsid w:val="00A74FAD"/>
    <w:rsid w:val="00A75C75"/>
    <w:rsid w:val="00A77C63"/>
    <w:rsid w:val="00A77F55"/>
    <w:rsid w:val="00A802F7"/>
    <w:rsid w:val="00A80BF4"/>
    <w:rsid w:val="00A80C01"/>
    <w:rsid w:val="00A81796"/>
    <w:rsid w:val="00A81C69"/>
    <w:rsid w:val="00A81DEA"/>
    <w:rsid w:val="00A82EC4"/>
    <w:rsid w:val="00A8363E"/>
    <w:rsid w:val="00A84431"/>
    <w:rsid w:val="00A84D03"/>
    <w:rsid w:val="00A84E0F"/>
    <w:rsid w:val="00A86269"/>
    <w:rsid w:val="00A86CFD"/>
    <w:rsid w:val="00A876B9"/>
    <w:rsid w:val="00A87F13"/>
    <w:rsid w:val="00A93899"/>
    <w:rsid w:val="00A95180"/>
    <w:rsid w:val="00A95455"/>
    <w:rsid w:val="00A958CE"/>
    <w:rsid w:val="00A959E1"/>
    <w:rsid w:val="00A971E3"/>
    <w:rsid w:val="00AA05CC"/>
    <w:rsid w:val="00AA1DF0"/>
    <w:rsid w:val="00AA37D5"/>
    <w:rsid w:val="00AA5139"/>
    <w:rsid w:val="00AA5247"/>
    <w:rsid w:val="00AA52A1"/>
    <w:rsid w:val="00AA5743"/>
    <w:rsid w:val="00AA59B5"/>
    <w:rsid w:val="00AA59CE"/>
    <w:rsid w:val="00AA5E28"/>
    <w:rsid w:val="00AA6694"/>
    <w:rsid w:val="00AB0256"/>
    <w:rsid w:val="00AB10A3"/>
    <w:rsid w:val="00AB1ED1"/>
    <w:rsid w:val="00AB277B"/>
    <w:rsid w:val="00AB27B6"/>
    <w:rsid w:val="00AB340C"/>
    <w:rsid w:val="00AB3585"/>
    <w:rsid w:val="00AB3B03"/>
    <w:rsid w:val="00AB3E7F"/>
    <w:rsid w:val="00AB4BD5"/>
    <w:rsid w:val="00AB5846"/>
    <w:rsid w:val="00AB5D36"/>
    <w:rsid w:val="00AB67D5"/>
    <w:rsid w:val="00AC05D2"/>
    <w:rsid w:val="00AC365F"/>
    <w:rsid w:val="00AC36C1"/>
    <w:rsid w:val="00AC4845"/>
    <w:rsid w:val="00AC5AA3"/>
    <w:rsid w:val="00AC7470"/>
    <w:rsid w:val="00AC7556"/>
    <w:rsid w:val="00AC756A"/>
    <w:rsid w:val="00AD1C8E"/>
    <w:rsid w:val="00AD2B96"/>
    <w:rsid w:val="00AD2E65"/>
    <w:rsid w:val="00AD3E17"/>
    <w:rsid w:val="00AD417B"/>
    <w:rsid w:val="00AD67BF"/>
    <w:rsid w:val="00AD6A45"/>
    <w:rsid w:val="00AD70DC"/>
    <w:rsid w:val="00AE15CF"/>
    <w:rsid w:val="00AE1CFF"/>
    <w:rsid w:val="00AE2005"/>
    <w:rsid w:val="00AE367D"/>
    <w:rsid w:val="00AE4256"/>
    <w:rsid w:val="00AE5409"/>
    <w:rsid w:val="00AE66C8"/>
    <w:rsid w:val="00AE6A6C"/>
    <w:rsid w:val="00AE6A7B"/>
    <w:rsid w:val="00AE6D21"/>
    <w:rsid w:val="00AE76F3"/>
    <w:rsid w:val="00AF0361"/>
    <w:rsid w:val="00AF07E2"/>
    <w:rsid w:val="00AF1DEC"/>
    <w:rsid w:val="00AF2158"/>
    <w:rsid w:val="00AF4F5B"/>
    <w:rsid w:val="00AF5806"/>
    <w:rsid w:val="00AF5B85"/>
    <w:rsid w:val="00AF600E"/>
    <w:rsid w:val="00AF7CE4"/>
    <w:rsid w:val="00AF7D6D"/>
    <w:rsid w:val="00B00BA5"/>
    <w:rsid w:val="00B030C6"/>
    <w:rsid w:val="00B04533"/>
    <w:rsid w:val="00B045E3"/>
    <w:rsid w:val="00B058F6"/>
    <w:rsid w:val="00B05AFB"/>
    <w:rsid w:val="00B05C6E"/>
    <w:rsid w:val="00B0604A"/>
    <w:rsid w:val="00B06132"/>
    <w:rsid w:val="00B0718A"/>
    <w:rsid w:val="00B07BFB"/>
    <w:rsid w:val="00B113E0"/>
    <w:rsid w:val="00B11D77"/>
    <w:rsid w:val="00B1225D"/>
    <w:rsid w:val="00B122DD"/>
    <w:rsid w:val="00B124F2"/>
    <w:rsid w:val="00B13284"/>
    <w:rsid w:val="00B140FF"/>
    <w:rsid w:val="00B14670"/>
    <w:rsid w:val="00B14A26"/>
    <w:rsid w:val="00B15305"/>
    <w:rsid w:val="00B158CA"/>
    <w:rsid w:val="00B15BF3"/>
    <w:rsid w:val="00B17B75"/>
    <w:rsid w:val="00B21722"/>
    <w:rsid w:val="00B21795"/>
    <w:rsid w:val="00B22564"/>
    <w:rsid w:val="00B22A6B"/>
    <w:rsid w:val="00B23256"/>
    <w:rsid w:val="00B2389A"/>
    <w:rsid w:val="00B248BB"/>
    <w:rsid w:val="00B2626A"/>
    <w:rsid w:val="00B267D2"/>
    <w:rsid w:val="00B278D7"/>
    <w:rsid w:val="00B3046A"/>
    <w:rsid w:val="00B31A9C"/>
    <w:rsid w:val="00B32DFA"/>
    <w:rsid w:val="00B339CC"/>
    <w:rsid w:val="00B341BF"/>
    <w:rsid w:val="00B34798"/>
    <w:rsid w:val="00B34A01"/>
    <w:rsid w:val="00B35639"/>
    <w:rsid w:val="00B36BB9"/>
    <w:rsid w:val="00B37BC9"/>
    <w:rsid w:val="00B40129"/>
    <w:rsid w:val="00B401C3"/>
    <w:rsid w:val="00B416A9"/>
    <w:rsid w:val="00B41782"/>
    <w:rsid w:val="00B4254A"/>
    <w:rsid w:val="00B42A3F"/>
    <w:rsid w:val="00B45FDB"/>
    <w:rsid w:val="00B4678D"/>
    <w:rsid w:val="00B5050B"/>
    <w:rsid w:val="00B5083B"/>
    <w:rsid w:val="00B51293"/>
    <w:rsid w:val="00B51F70"/>
    <w:rsid w:val="00B53C38"/>
    <w:rsid w:val="00B54432"/>
    <w:rsid w:val="00B5479A"/>
    <w:rsid w:val="00B57076"/>
    <w:rsid w:val="00B57334"/>
    <w:rsid w:val="00B573C7"/>
    <w:rsid w:val="00B575CD"/>
    <w:rsid w:val="00B5768A"/>
    <w:rsid w:val="00B576C5"/>
    <w:rsid w:val="00B57A8E"/>
    <w:rsid w:val="00B60758"/>
    <w:rsid w:val="00B614B2"/>
    <w:rsid w:val="00B61E29"/>
    <w:rsid w:val="00B62EBD"/>
    <w:rsid w:val="00B632D0"/>
    <w:rsid w:val="00B64B5D"/>
    <w:rsid w:val="00B64D03"/>
    <w:rsid w:val="00B64EC0"/>
    <w:rsid w:val="00B65242"/>
    <w:rsid w:val="00B654E1"/>
    <w:rsid w:val="00B657A2"/>
    <w:rsid w:val="00B663C8"/>
    <w:rsid w:val="00B70068"/>
    <w:rsid w:val="00B70EC3"/>
    <w:rsid w:val="00B7172A"/>
    <w:rsid w:val="00B717D8"/>
    <w:rsid w:val="00B72AD0"/>
    <w:rsid w:val="00B7391B"/>
    <w:rsid w:val="00B7510A"/>
    <w:rsid w:val="00B75EAA"/>
    <w:rsid w:val="00B761A6"/>
    <w:rsid w:val="00B76CDB"/>
    <w:rsid w:val="00B76D80"/>
    <w:rsid w:val="00B76E5B"/>
    <w:rsid w:val="00B77C60"/>
    <w:rsid w:val="00B81453"/>
    <w:rsid w:val="00B814D5"/>
    <w:rsid w:val="00B82371"/>
    <w:rsid w:val="00B83E4A"/>
    <w:rsid w:val="00B8421B"/>
    <w:rsid w:val="00B844AA"/>
    <w:rsid w:val="00B84C09"/>
    <w:rsid w:val="00B84D46"/>
    <w:rsid w:val="00B858EF"/>
    <w:rsid w:val="00B85AD3"/>
    <w:rsid w:val="00B85C1E"/>
    <w:rsid w:val="00B860D5"/>
    <w:rsid w:val="00B86A70"/>
    <w:rsid w:val="00B87E6F"/>
    <w:rsid w:val="00B90411"/>
    <w:rsid w:val="00B9046D"/>
    <w:rsid w:val="00B90568"/>
    <w:rsid w:val="00B909FC"/>
    <w:rsid w:val="00B91665"/>
    <w:rsid w:val="00B927B4"/>
    <w:rsid w:val="00B935C1"/>
    <w:rsid w:val="00B936FE"/>
    <w:rsid w:val="00B93F6C"/>
    <w:rsid w:val="00B945AB"/>
    <w:rsid w:val="00B94FC2"/>
    <w:rsid w:val="00B95335"/>
    <w:rsid w:val="00BA03A8"/>
    <w:rsid w:val="00BA082A"/>
    <w:rsid w:val="00BA0B4A"/>
    <w:rsid w:val="00BA1060"/>
    <w:rsid w:val="00BA10EA"/>
    <w:rsid w:val="00BA1965"/>
    <w:rsid w:val="00BA244E"/>
    <w:rsid w:val="00BA2FE8"/>
    <w:rsid w:val="00BA3730"/>
    <w:rsid w:val="00BA4160"/>
    <w:rsid w:val="00BA5216"/>
    <w:rsid w:val="00BA5E08"/>
    <w:rsid w:val="00BA67D9"/>
    <w:rsid w:val="00BA79A8"/>
    <w:rsid w:val="00BB0108"/>
    <w:rsid w:val="00BB0193"/>
    <w:rsid w:val="00BB0657"/>
    <w:rsid w:val="00BB2215"/>
    <w:rsid w:val="00BB22CD"/>
    <w:rsid w:val="00BB2506"/>
    <w:rsid w:val="00BB39FA"/>
    <w:rsid w:val="00BB4543"/>
    <w:rsid w:val="00BB49BC"/>
    <w:rsid w:val="00BB51E7"/>
    <w:rsid w:val="00BB580D"/>
    <w:rsid w:val="00BB6698"/>
    <w:rsid w:val="00BC040F"/>
    <w:rsid w:val="00BC07B3"/>
    <w:rsid w:val="00BC1FB4"/>
    <w:rsid w:val="00BC2741"/>
    <w:rsid w:val="00BC38C0"/>
    <w:rsid w:val="00BC3B4F"/>
    <w:rsid w:val="00BC3C4D"/>
    <w:rsid w:val="00BC4799"/>
    <w:rsid w:val="00BC5CDD"/>
    <w:rsid w:val="00BC6C6A"/>
    <w:rsid w:val="00BC6F46"/>
    <w:rsid w:val="00BC77C0"/>
    <w:rsid w:val="00BD1F2C"/>
    <w:rsid w:val="00BD2246"/>
    <w:rsid w:val="00BD2277"/>
    <w:rsid w:val="00BD236C"/>
    <w:rsid w:val="00BD28FC"/>
    <w:rsid w:val="00BD30C2"/>
    <w:rsid w:val="00BD3BAA"/>
    <w:rsid w:val="00BD3E33"/>
    <w:rsid w:val="00BD4D7D"/>
    <w:rsid w:val="00BD5A2A"/>
    <w:rsid w:val="00BD61E0"/>
    <w:rsid w:val="00BD67C9"/>
    <w:rsid w:val="00BE0AE4"/>
    <w:rsid w:val="00BE143D"/>
    <w:rsid w:val="00BE147E"/>
    <w:rsid w:val="00BE14BD"/>
    <w:rsid w:val="00BE24D6"/>
    <w:rsid w:val="00BE27AA"/>
    <w:rsid w:val="00BE3C2E"/>
    <w:rsid w:val="00BE54A2"/>
    <w:rsid w:val="00BE55BA"/>
    <w:rsid w:val="00BF07F6"/>
    <w:rsid w:val="00BF0BBE"/>
    <w:rsid w:val="00BF0F7F"/>
    <w:rsid w:val="00BF1129"/>
    <w:rsid w:val="00BF2CD2"/>
    <w:rsid w:val="00BF3C45"/>
    <w:rsid w:val="00BF4231"/>
    <w:rsid w:val="00BF47FF"/>
    <w:rsid w:val="00BF4CE1"/>
    <w:rsid w:val="00BF52D7"/>
    <w:rsid w:val="00BF604B"/>
    <w:rsid w:val="00BF6582"/>
    <w:rsid w:val="00BF6E0F"/>
    <w:rsid w:val="00BF6FF8"/>
    <w:rsid w:val="00C007B1"/>
    <w:rsid w:val="00C0345A"/>
    <w:rsid w:val="00C03D50"/>
    <w:rsid w:val="00C04473"/>
    <w:rsid w:val="00C07684"/>
    <w:rsid w:val="00C07883"/>
    <w:rsid w:val="00C07FD3"/>
    <w:rsid w:val="00C1066D"/>
    <w:rsid w:val="00C115BA"/>
    <w:rsid w:val="00C11664"/>
    <w:rsid w:val="00C12034"/>
    <w:rsid w:val="00C120FA"/>
    <w:rsid w:val="00C1391C"/>
    <w:rsid w:val="00C15F04"/>
    <w:rsid w:val="00C1782E"/>
    <w:rsid w:val="00C206D8"/>
    <w:rsid w:val="00C21473"/>
    <w:rsid w:val="00C24861"/>
    <w:rsid w:val="00C254A7"/>
    <w:rsid w:val="00C25695"/>
    <w:rsid w:val="00C27288"/>
    <w:rsid w:val="00C27316"/>
    <w:rsid w:val="00C301D9"/>
    <w:rsid w:val="00C3042D"/>
    <w:rsid w:val="00C319E3"/>
    <w:rsid w:val="00C3234A"/>
    <w:rsid w:val="00C33EF4"/>
    <w:rsid w:val="00C35683"/>
    <w:rsid w:val="00C36395"/>
    <w:rsid w:val="00C36405"/>
    <w:rsid w:val="00C37CFE"/>
    <w:rsid w:val="00C40E06"/>
    <w:rsid w:val="00C41484"/>
    <w:rsid w:val="00C4151E"/>
    <w:rsid w:val="00C423E6"/>
    <w:rsid w:val="00C4276C"/>
    <w:rsid w:val="00C429FD"/>
    <w:rsid w:val="00C42D6F"/>
    <w:rsid w:val="00C43119"/>
    <w:rsid w:val="00C44C30"/>
    <w:rsid w:val="00C44ED3"/>
    <w:rsid w:val="00C45048"/>
    <w:rsid w:val="00C46C58"/>
    <w:rsid w:val="00C47D9C"/>
    <w:rsid w:val="00C47DE9"/>
    <w:rsid w:val="00C500ED"/>
    <w:rsid w:val="00C520EB"/>
    <w:rsid w:val="00C55D6F"/>
    <w:rsid w:val="00C61503"/>
    <w:rsid w:val="00C61730"/>
    <w:rsid w:val="00C61BF4"/>
    <w:rsid w:val="00C63853"/>
    <w:rsid w:val="00C64F73"/>
    <w:rsid w:val="00C66689"/>
    <w:rsid w:val="00C6770D"/>
    <w:rsid w:val="00C70046"/>
    <w:rsid w:val="00C70571"/>
    <w:rsid w:val="00C7085D"/>
    <w:rsid w:val="00C70B21"/>
    <w:rsid w:val="00C70BAD"/>
    <w:rsid w:val="00C7376B"/>
    <w:rsid w:val="00C7580B"/>
    <w:rsid w:val="00C762E2"/>
    <w:rsid w:val="00C76AA3"/>
    <w:rsid w:val="00C77346"/>
    <w:rsid w:val="00C774CE"/>
    <w:rsid w:val="00C777C7"/>
    <w:rsid w:val="00C8080F"/>
    <w:rsid w:val="00C812EA"/>
    <w:rsid w:val="00C82930"/>
    <w:rsid w:val="00C846A4"/>
    <w:rsid w:val="00C84C83"/>
    <w:rsid w:val="00C84F80"/>
    <w:rsid w:val="00C85ED8"/>
    <w:rsid w:val="00C869AD"/>
    <w:rsid w:val="00C86DF3"/>
    <w:rsid w:val="00C915F5"/>
    <w:rsid w:val="00C91B5C"/>
    <w:rsid w:val="00C920B7"/>
    <w:rsid w:val="00C930C6"/>
    <w:rsid w:val="00C93234"/>
    <w:rsid w:val="00C94787"/>
    <w:rsid w:val="00C95118"/>
    <w:rsid w:val="00C95687"/>
    <w:rsid w:val="00C95E45"/>
    <w:rsid w:val="00C9620A"/>
    <w:rsid w:val="00C96CC8"/>
    <w:rsid w:val="00C9780D"/>
    <w:rsid w:val="00CA1FA2"/>
    <w:rsid w:val="00CA3726"/>
    <w:rsid w:val="00CA3B84"/>
    <w:rsid w:val="00CA460C"/>
    <w:rsid w:val="00CA5324"/>
    <w:rsid w:val="00CA5CD1"/>
    <w:rsid w:val="00CA5E67"/>
    <w:rsid w:val="00CA6141"/>
    <w:rsid w:val="00CB0387"/>
    <w:rsid w:val="00CB2181"/>
    <w:rsid w:val="00CB26B7"/>
    <w:rsid w:val="00CB26EC"/>
    <w:rsid w:val="00CB2D13"/>
    <w:rsid w:val="00CB3EE4"/>
    <w:rsid w:val="00CB484E"/>
    <w:rsid w:val="00CB551D"/>
    <w:rsid w:val="00CB61FC"/>
    <w:rsid w:val="00CB62C0"/>
    <w:rsid w:val="00CB6C68"/>
    <w:rsid w:val="00CB6FF4"/>
    <w:rsid w:val="00CB731A"/>
    <w:rsid w:val="00CB7A3B"/>
    <w:rsid w:val="00CB7CFF"/>
    <w:rsid w:val="00CC0208"/>
    <w:rsid w:val="00CC0D84"/>
    <w:rsid w:val="00CC12A5"/>
    <w:rsid w:val="00CC160A"/>
    <w:rsid w:val="00CC2383"/>
    <w:rsid w:val="00CC30A5"/>
    <w:rsid w:val="00CC3729"/>
    <w:rsid w:val="00CC5730"/>
    <w:rsid w:val="00CC6898"/>
    <w:rsid w:val="00CC6C6E"/>
    <w:rsid w:val="00CC7A54"/>
    <w:rsid w:val="00CD09E3"/>
    <w:rsid w:val="00CD0D4A"/>
    <w:rsid w:val="00CD1CD3"/>
    <w:rsid w:val="00CD251D"/>
    <w:rsid w:val="00CD45A8"/>
    <w:rsid w:val="00CD5711"/>
    <w:rsid w:val="00CD598A"/>
    <w:rsid w:val="00CD5BED"/>
    <w:rsid w:val="00CD6673"/>
    <w:rsid w:val="00CD7ABF"/>
    <w:rsid w:val="00CD7D1A"/>
    <w:rsid w:val="00CE02A8"/>
    <w:rsid w:val="00CE20E9"/>
    <w:rsid w:val="00CE23AC"/>
    <w:rsid w:val="00CE3094"/>
    <w:rsid w:val="00CE321A"/>
    <w:rsid w:val="00CE5159"/>
    <w:rsid w:val="00CE5BC7"/>
    <w:rsid w:val="00CE5F51"/>
    <w:rsid w:val="00CE6AC6"/>
    <w:rsid w:val="00CE7C9F"/>
    <w:rsid w:val="00CE7D15"/>
    <w:rsid w:val="00CE7F37"/>
    <w:rsid w:val="00CF1ABD"/>
    <w:rsid w:val="00CF32EE"/>
    <w:rsid w:val="00CF33BC"/>
    <w:rsid w:val="00CF40BB"/>
    <w:rsid w:val="00CF4539"/>
    <w:rsid w:val="00CF70EE"/>
    <w:rsid w:val="00CF73A7"/>
    <w:rsid w:val="00CF78E4"/>
    <w:rsid w:val="00D00E91"/>
    <w:rsid w:val="00D013CA"/>
    <w:rsid w:val="00D01CF3"/>
    <w:rsid w:val="00D02714"/>
    <w:rsid w:val="00D02C1E"/>
    <w:rsid w:val="00D04B9D"/>
    <w:rsid w:val="00D04CC1"/>
    <w:rsid w:val="00D04EA5"/>
    <w:rsid w:val="00D04F95"/>
    <w:rsid w:val="00D053C5"/>
    <w:rsid w:val="00D075B2"/>
    <w:rsid w:val="00D07847"/>
    <w:rsid w:val="00D111A9"/>
    <w:rsid w:val="00D11454"/>
    <w:rsid w:val="00D12A1B"/>
    <w:rsid w:val="00D13130"/>
    <w:rsid w:val="00D13472"/>
    <w:rsid w:val="00D13FC8"/>
    <w:rsid w:val="00D14E02"/>
    <w:rsid w:val="00D1503B"/>
    <w:rsid w:val="00D15243"/>
    <w:rsid w:val="00D1778E"/>
    <w:rsid w:val="00D17DD1"/>
    <w:rsid w:val="00D20557"/>
    <w:rsid w:val="00D216F9"/>
    <w:rsid w:val="00D2197E"/>
    <w:rsid w:val="00D22340"/>
    <w:rsid w:val="00D226EA"/>
    <w:rsid w:val="00D22CAE"/>
    <w:rsid w:val="00D251CE"/>
    <w:rsid w:val="00D260F1"/>
    <w:rsid w:val="00D2629F"/>
    <w:rsid w:val="00D2672F"/>
    <w:rsid w:val="00D27725"/>
    <w:rsid w:val="00D27E2D"/>
    <w:rsid w:val="00D3080F"/>
    <w:rsid w:val="00D3219C"/>
    <w:rsid w:val="00D340DE"/>
    <w:rsid w:val="00D3450C"/>
    <w:rsid w:val="00D34B36"/>
    <w:rsid w:val="00D34EF6"/>
    <w:rsid w:val="00D35832"/>
    <w:rsid w:val="00D369D0"/>
    <w:rsid w:val="00D374FE"/>
    <w:rsid w:val="00D40B0C"/>
    <w:rsid w:val="00D41650"/>
    <w:rsid w:val="00D42F5B"/>
    <w:rsid w:val="00D4380D"/>
    <w:rsid w:val="00D43A84"/>
    <w:rsid w:val="00D44D9D"/>
    <w:rsid w:val="00D45820"/>
    <w:rsid w:val="00D45E69"/>
    <w:rsid w:val="00D46206"/>
    <w:rsid w:val="00D4790D"/>
    <w:rsid w:val="00D50AE5"/>
    <w:rsid w:val="00D51013"/>
    <w:rsid w:val="00D514D8"/>
    <w:rsid w:val="00D52B1E"/>
    <w:rsid w:val="00D54279"/>
    <w:rsid w:val="00D54625"/>
    <w:rsid w:val="00D55E6B"/>
    <w:rsid w:val="00D5608A"/>
    <w:rsid w:val="00D57CEF"/>
    <w:rsid w:val="00D60DB8"/>
    <w:rsid w:val="00D6131B"/>
    <w:rsid w:val="00D61845"/>
    <w:rsid w:val="00D62216"/>
    <w:rsid w:val="00D628D6"/>
    <w:rsid w:val="00D6513B"/>
    <w:rsid w:val="00D65429"/>
    <w:rsid w:val="00D65BC7"/>
    <w:rsid w:val="00D66039"/>
    <w:rsid w:val="00D668A0"/>
    <w:rsid w:val="00D66F2C"/>
    <w:rsid w:val="00D67035"/>
    <w:rsid w:val="00D67BA8"/>
    <w:rsid w:val="00D71073"/>
    <w:rsid w:val="00D719D7"/>
    <w:rsid w:val="00D71B5F"/>
    <w:rsid w:val="00D7236F"/>
    <w:rsid w:val="00D729CE"/>
    <w:rsid w:val="00D72EC3"/>
    <w:rsid w:val="00D74851"/>
    <w:rsid w:val="00D749C8"/>
    <w:rsid w:val="00D75FEC"/>
    <w:rsid w:val="00D765E0"/>
    <w:rsid w:val="00D76AF7"/>
    <w:rsid w:val="00D76E07"/>
    <w:rsid w:val="00D77C46"/>
    <w:rsid w:val="00D80500"/>
    <w:rsid w:val="00D81209"/>
    <w:rsid w:val="00D81EB7"/>
    <w:rsid w:val="00D838E9"/>
    <w:rsid w:val="00D84849"/>
    <w:rsid w:val="00D84902"/>
    <w:rsid w:val="00D853F1"/>
    <w:rsid w:val="00D85B1B"/>
    <w:rsid w:val="00D85BAA"/>
    <w:rsid w:val="00D86522"/>
    <w:rsid w:val="00D86AF5"/>
    <w:rsid w:val="00D86C6C"/>
    <w:rsid w:val="00D9000B"/>
    <w:rsid w:val="00D90B36"/>
    <w:rsid w:val="00D91A01"/>
    <w:rsid w:val="00D92548"/>
    <w:rsid w:val="00D931E4"/>
    <w:rsid w:val="00D93AD6"/>
    <w:rsid w:val="00D93E89"/>
    <w:rsid w:val="00D9407C"/>
    <w:rsid w:val="00D94775"/>
    <w:rsid w:val="00D94DF0"/>
    <w:rsid w:val="00D952D4"/>
    <w:rsid w:val="00DA16BE"/>
    <w:rsid w:val="00DA2321"/>
    <w:rsid w:val="00DA45C0"/>
    <w:rsid w:val="00DA46EF"/>
    <w:rsid w:val="00DA501B"/>
    <w:rsid w:val="00DA5540"/>
    <w:rsid w:val="00DA5739"/>
    <w:rsid w:val="00DA5BE3"/>
    <w:rsid w:val="00DA6448"/>
    <w:rsid w:val="00DA684E"/>
    <w:rsid w:val="00DA6C98"/>
    <w:rsid w:val="00DA71C9"/>
    <w:rsid w:val="00DA79CC"/>
    <w:rsid w:val="00DA7FB5"/>
    <w:rsid w:val="00DB024C"/>
    <w:rsid w:val="00DB135B"/>
    <w:rsid w:val="00DB19C2"/>
    <w:rsid w:val="00DB1C6B"/>
    <w:rsid w:val="00DB245E"/>
    <w:rsid w:val="00DB27A1"/>
    <w:rsid w:val="00DB3921"/>
    <w:rsid w:val="00DB4988"/>
    <w:rsid w:val="00DB5318"/>
    <w:rsid w:val="00DC0E3B"/>
    <w:rsid w:val="00DC1827"/>
    <w:rsid w:val="00DC201C"/>
    <w:rsid w:val="00DC38D4"/>
    <w:rsid w:val="00DC4242"/>
    <w:rsid w:val="00DC43C6"/>
    <w:rsid w:val="00DC4F48"/>
    <w:rsid w:val="00DC5544"/>
    <w:rsid w:val="00DC668B"/>
    <w:rsid w:val="00DC6860"/>
    <w:rsid w:val="00DC7600"/>
    <w:rsid w:val="00DC7994"/>
    <w:rsid w:val="00DD1458"/>
    <w:rsid w:val="00DD24B0"/>
    <w:rsid w:val="00DD35C8"/>
    <w:rsid w:val="00DD544F"/>
    <w:rsid w:val="00DD6961"/>
    <w:rsid w:val="00DD74DE"/>
    <w:rsid w:val="00DD7A3A"/>
    <w:rsid w:val="00DD7E12"/>
    <w:rsid w:val="00DE0E12"/>
    <w:rsid w:val="00DE2622"/>
    <w:rsid w:val="00DE2B62"/>
    <w:rsid w:val="00DE34DE"/>
    <w:rsid w:val="00DE369A"/>
    <w:rsid w:val="00DE401E"/>
    <w:rsid w:val="00DE452E"/>
    <w:rsid w:val="00DE5779"/>
    <w:rsid w:val="00DE64BD"/>
    <w:rsid w:val="00DE6739"/>
    <w:rsid w:val="00DE6B30"/>
    <w:rsid w:val="00DF0118"/>
    <w:rsid w:val="00DF198C"/>
    <w:rsid w:val="00DF1E24"/>
    <w:rsid w:val="00DF202C"/>
    <w:rsid w:val="00DF263F"/>
    <w:rsid w:val="00DF2859"/>
    <w:rsid w:val="00DF36A0"/>
    <w:rsid w:val="00DF3FF4"/>
    <w:rsid w:val="00DF4293"/>
    <w:rsid w:val="00DF45C0"/>
    <w:rsid w:val="00DF66FF"/>
    <w:rsid w:val="00DF6D0E"/>
    <w:rsid w:val="00DF703D"/>
    <w:rsid w:val="00DF735F"/>
    <w:rsid w:val="00DF7AC4"/>
    <w:rsid w:val="00E008E0"/>
    <w:rsid w:val="00E00D27"/>
    <w:rsid w:val="00E022AA"/>
    <w:rsid w:val="00E0322F"/>
    <w:rsid w:val="00E04E1B"/>
    <w:rsid w:val="00E04F4A"/>
    <w:rsid w:val="00E0571A"/>
    <w:rsid w:val="00E0575C"/>
    <w:rsid w:val="00E05B5E"/>
    <w:rsid w:val="00E05BC9"/>
    <w:rsid w:val="00E05EA2"/>
    <w:rsid w:val="00E06FD5"/>
    <w:rsid w:val="00E0732B"/>
    <w:rsid w:val="00E10565"/>
    <w:rsid w:val="00E10E83"/>
    <w:rsid w:val="00E12938"/>
    <w:rsid w:val="00E15024"/>
    <w:rsid w:val="00E159E3"/>
    <w:rsid w:val="00E164D0"/>
    <w:rsid w:val="00E21257"/>
    <w:rsid w:val="00E21B69"/>
    <w:rsid w:val="00E21FD6"/>
    <w:rsid w:val="00E244A8"/>
    <w:rsid w:val="00E245E6"/>
    <w:rsid w:val="00E25CE8"/>
    <w:rsid w:val="00E27331"/>
    <w:rsid w:val="00E274B4"/>
    <w:rsid w:val="00E30E4B"/>
    <w:rsid w:val="00E30FF2"/>
    <w:rsid w:val="00E31291"/>
    <w:rsid w:val="00E312F5"/>
    <w:rsid w:val="00E317E9"/>
    <w:rsid w:val="00E35109"/>
    <w:rsid w:val="00E35123"/>
    <w:rsid w:val="00E3538B"/>
    <w:rsid w:val="00E354A7"/>
    <w:rsid w:val="00E35530"/>
    <w:rsid w:val="00E356BE"/>
    <w:rsid w:val="00E35DFC"/>
    <w:rsid w:val="00E35E47"/>
    <w:rsid w:val="00E3620C"/>
    <w:rsid w:val="00E36E71"/>
    <w:rsid w:val="00E377B0"/>
    <w:rsid w:val="00E40B45"/>
    <w:rsid w:val="00E40BF3"/>
    <w:rsid w:val="00E4121A"/>
    <w:rsid w:val="00E427E4"/>
    <w:rsid w:val="00E43057"/>
    <w:rsid w:val="00E431BB"/>
    <w:rsid w:val="00E43B01"/>
    <w:rsid w:val="00E449EC"/>
    <w:rsid w:val="00E45881"/>
    <w:rsid w:val="00E459E7"/>
    <w:rsid w:val="00E45BEE"/>
    <w:rsid w:val="00E45EA7"/>
    <w:rsid w:val="00E50260"/>
    <w:rsid w:val="00E50444"/>
    <w:rsid w:val="00E50863"/>
    <w:rsid w:val="00E50FA5"/>
    <w:rsid w:val="00E51065"/>
    <w:rsid w:val="00E5111A"/>
    <w:rsid w:val="00E512DB"/>
    <w:rsid w:val="00E5281F"/>
    <w:rsid w:val="00E53655"/>
    <w:rsid w:val="00E53E51"/>
    <w:rsid w:val="00E53EFB"/>
    <w:rsid w:val="00E54A6C"/>
    <w:rsid w:val="00E54ADD"/>
    <w:rsid w:val="00E55C39"/>
    <w:rsid w:val="00E577CC"/>
    <w:rsid w:val="00E57DC9"/>
    <w:rsid w:val="00E602D5"/>
    <w:rsid w:val="00E606FB"/>
    <w:rsid w:val="00E6164C"/>
    <w:rsid w:val="00E61F2C"/>
    <w:rsid w:val="00E64152"/>
    <w:rsid w:val="00E655CD"/>
    <w:rsid w:val="00E65E22"/>
    <w:rsid w:val="00E669DC"/>
    <w:rsid w:val="00E66DC7"/>
    <w:rsid w:val="00E67231"/>
    <w:rsid w:val="00E719D0"/>
    <w:rsid w:val="00E72097"/>
    <w:rsid w:val="00E73297"/>
    <w:rsid w:val="00E73C7E"/>
    <w:rsid w:val="00E74CEA"/>
    <w:rsid w:val="00E7523E"/>
    <w:rsid w:val="00E754BF"/>
    <w:rsid w:val="00E77FE3"/>
    <w:rsid w:val="00E81D45"/>
    <w:rsid w:val="00E81E7E"/>
    <w:rsid w:val="00E82091"/>
    <w:rsid w:val="00E822D3"/>
    <w:rsid w:val="00E83B90"/>
    <w:rsid w:val="00E83BCA"/>
    <w:rsid w:val="00E83D37"/>
    <w:rsid w:val="00E83D63"/>
    <w:rsid w:val="00E84D4D"/>
    <w:rsid w:val="00E85183"/>
    <w:rsid w:val="00E86296"/>
    <w:rsid w:val="00E87182"/>
    <w:rsid w:val="00E900D9"/>
    <w:rsid w:val="00E91242"/>
    <w:rsid w:val="00E918EB"/>
    <w:rsid w:val="00E9307A"/>
    <w:rsid w:val="00E93418"/>
    <w:rsid w:val="00E957DF"/>
    <w:rsid w:val="00E95E7C"/>
    <w:rsid w:val="00E9662E"/>
    <w:rsid w:val="00E966BC"/>
    <w:rsid w:val="00E9698C"/>
    <w:rsid w:val="00E96DEB"/>
    <w:rsid w:val="00E9738F"/>
    <w:rsid w:val="00EA1116"/>
    <w:rsid w:val="00EA164D"/>
    <w:rsid w:val="00EA172B"/>
    <w:rsid w:val="00EA34D6"/>
    <w:rsid w:val="00EA5FC2"/>
    <w:rsid w:val="00EA6F3F"/>
    <w:rsid w:val="00EA7B6D"/>
    <w:rsid w:val="00EB0CC4"/>
    <w:rsid w:val="00EB3558"/>
    <w:rsid w:val="00EB3AA9"/>
    <w:rsid w:val="00EB465C"/>
    <w:rsid w:val="00EB4F9F"/>
    <w:rsid w:val="00EB5140"/>
    <w:rsid w:val="00EB622D"/>
    <w:rsid w:val="00EB675A"/>
    <w:rsid w:val="00EC05CA"/>
    <w:rsid w:val="00EC1FC3"/>
    <w:rsid w:val="00EC2A15"/>
    <w:rsid w:val="00EC3799"/>
    <w:rsid w:val="00EC43A3"/>
    <w:rsid w:val="00EC6D22"/>
    <w:rsid w:val="00EC7821"/>
    <w:rsid w:val="00ED01DA"/>
    <w:rsid w:val="00ED03DF"/>
    <w:rsid w:val="00ED2125"/>
    <w:rsid w:val="00ED2331"/>
    <w:rsid w:val="00ED306B"/>
    <w:rsid w:val="00ED41BE"/>
    <w:rsid w:val="00ED484C"/>
    <w:rsid w:val="00ED4CCA"/>
    <w:rsid w:val="00ED5690"/>
    <w:rsid w:val="00ED61E1"/>
    <w:rsid w:val="00ED78A2"/>
    <w:rsid w:val="00EE08AE"/>
    <w:rsid w:val="00EE0B0F"/>
    <w:rsid w:val="00EE1BAB"/>
    <w:rsid w:val="00EE4976"/>
    <w:rsid w:val="00EE7EA8"/>
    <w:rsid w:val="00EF2671"/>
    <w:rsid w:val="00EF2E77"/>
    <w:rsid w:val="00EF300B"/>
    <w:rsid w:val="00EF3CF3"/>
    <w:rsid w:val="00EF5288"/>
    <w:rsid w:val="00EF683A"/>
    <w:rsid w:val="00EF7597"/>
    <w:rsid w:val="00EF7B24"/>
    <w:rsid w:val="00F00C19"/>
    <w:rsid w:val="00F01827"/>
    <w:rsid w:val="00F022F8"/>
    <w:rsid w:val="00F02816"/>
    <w:rsid w:val="00F04404"/>
    <w:rsid w:val="00F04D25"/>
    <w:rsid w:val="00F04F27"/>
    <w:rsid w:val="00F05336"/>
    <w:rsid w:val="00F05FF1"/>
    <w:rsid w:val="00F06DCE"/>
    <w:rsid w:val="00F07015"/>
    <w:rsid w:val="00F07A23"/>
    <w:rsid w:val="00F1038D"/>
    <w:rsid w:val="00F10CCF"/>
    <w:rsid w:val="00F125B1"/>
    <w:rsid w:val="00F1270D"/>
    <w:rsid w:val="00F13E99"/>
    <w:rsid w:val="00F14840"/>
    <w:rsid w:val="00F14A0C"/>
    <w:rsid w:val="00F15316"/>
    <w:rsid w:val="00F16189"/>
    <w:rsid w:val="00F165A4"/>
    <w:rsid w:val="00F17CF0"/>
    <w:rsid w:val="00F20957"/>
    <w:rsid w:val="00F20EE1"/>
    <w:rsid w:val="00F21506"/>
    <w:rsid w:val="00F222FC"/>
    <w:rsid w:val="00F224DD"/>
    <w:rsid w:val="00F242AC"/>
    <w:rsid w:val="00F25E44"/>
    <w:rsid w:val="00F25EBB"/>
    <w:rsid w:val="00F2620F"/>
    <w:rsid w:val="00F26305"/>
    <w:rsid w:val="00F307BB"/>
    <w:rsid w:val="00F341B1"/>
    <w:rsid w:val="00F34468"/>
    <w:rsid w:val="00F34615"/>
    <w:rsid w:val="00F34B48"/>
    <w:rsid w:val="00F3538C"/>
    <w:rsid w:val="00F36A89"/>
    <w:rsid w:val="00F36D8E"/>
    <w:rsid w:val="00F40767"/>
    <w:rsid w:val="00F41912"/>
    <w:rsid w:val="00F42C6B"/>
    <w:rsid w:val="00F44D81"/>
    <w:rsid w:val="00F458A6"/>
    <w:rsid w:val="00F45CA1"/>
    <w:rsid w:val="00F4614C"/>
    <w:rsid w:val="00F5088D"/>
    <w:rsid w:val="00F53C06"/>
    <w:rsid w:val="00F549E8"/>
    <w:rsid w:val="00F54CDA"/>
    <w:rsid w:val="00F54D78"/>
    <w:rsid w:val="00F54DE9"/>
    <w:rsid w:val="00F55085"/>
    <w:rsid w:val="00F60572"/>
    <w:rsid w:val="00F60E5E"/>
    <w:rsid w:val="00F6184E"/>
    <w:rsid w:val="00F61873"/>
    <w:rsid w:val="00F6197A"/>
    <w:rsid w:val="00F62254"/>
    <w:rsid w:val="00F62518"/>
    <w:rsid w:val="00F62902"/>
    <w:rsid w:val="00F6319E"/>
    <w:rsid w:val="00F63838"/>
    <w:rsid w:val="00F653D7"/>
    <w:rsid w:val="00F65564"/>
    <w:rsid w:val="00F65B1C"/>
    <w:rsid w:val="00F66C47"/>
    <w:rsid w:val="00F6733C"/>
    <w:rsid w:val="00F676E0"/>
    <w:rsid w:val="00F6781A"/>
    <w:rsid w:val="00F67F28"/>
    <w:rsid w:val="00F70FC7"/>
    <w:rsid w:val="00F713A1"/>
    <w:rsid w:val="00F71E4E"/>
    <w:rsid w:val="00F722F5"/>
    <w:rsid w:val="00F729D6"/>
    <w:rsid w:val="00F72E3A"/>
    <w:rsid w:val="00F730D9"/>
    <w:rsid w:val="00F737E7"/>
    <w:rsid w:val="00F74364"/>
    <w:rsid w:val="00F76499"/>
    <w:rsid w:val="00F76A7C"/>
    <w:rsid w:val="00F76D5D"/>
    <w:rsid w:val="00F804EF"/>
    <w:rsid w:val="00F811F5"/>
    <w:rsid w:val="00F818EF"/>
    <w:rsid w:val="00F829EE"/>
    <w:rsid w:val="00F846FB"/>
    <w:rsid w:val="00F85319"/>
    <w:rsid w:val="00F90060"/>
    <w:rsid w:val="00F901C2"/>
    <w:rsid w:val="00F903DB"/>
    <w:rsid w:val="00F905F2"/>
    <w:rsid w:val="00F937E6"/>
    <w:rsid w:val="00F9383F"/>
    <w:rsid w:val="00F93B48"/>
    <w:rsid w:val="00F94449"/>
    <w:rsid w:val="00FA09D1"/>
    <w:rsid w:val="00FA3813"/>
    <w:rsid w:val="00FA3D4B"/>
    <w:rsid w:val="00FA415A"/>
    <w:rsid w:val="00FA42F4"/>
    <w:rsid w:val="00FA45AB"/>
    <w:rsid w:val="00FA4E07"/>
    <w:rsid w:val="00FA4EF4"/>
    <w:rsid w:val="00FA50CE"/>
    <w:rsid w:val="00FA6E3C"/>
    <w:rsid w:val="00FB01E2"/>
    <w:rsid w:val="00FB022E"/>
    <w:rsid w:val="00FB0CD8"/>
    <w:rsid w:val="00FB0FF4"/>
    <w:rsid w:val="00FB1789"/>
    <w:rsid w:val="00FB251B"/>
    <w:rsid w:val="00FB2524"/>
    <w:rsid w:val="00FB2F76"/>
    <w:rsid w:val="00FB3000"/>
    <w:rsid w:val="00FB3C6B"/>
    <w:rsid w:val="00FB5154"/>
    <w:rsid w:val="00FC17BE"/>
    <w:rsid w:val="00FC1B76"/>
    <w:rsid w:val="00FC1FE1"/>
    <w:rsid w:val="00FC2E8B"/>
    <w:rsid w:val="00FC2ED0"/>
    <w:rsid w:val="00FC4572"/>
    <w:rsid w:val="00FC4700"/>
    <w:rsid w:val="00FC6052"/>
    <w:rsid w:val="00FC68B3"/>
    <w:rsid w:val="00FC6993"/>
    <w:rsid w:val="00FC6C78"/>
    <w:rsid w:val="00FC6D20"/>
    <w:rsid w:val="00FC7500"/>
    <w:rsid w:val="00FC7747"/>
    <w:rsid w:val="00FD1E39"/>
    <w:rsid w:val="00FD255E"/>
    <w:rsid w:val="00FD26AA"/>
    <w:rsid w:val="00FD43D1"/>
    <w:rsid w:val="00FD4E9D"/>
    <w:rsid w:val="00FD55BF"/>
    <w:rsid w:val="00FD58AA"/>
    <w:rsid w:val="00FD5AD9"/>
    <w:rsid w:val="00FD6C70"/>
    <w:rsid w:val="00FE0030"/>
    <w:rsid w:val="00FE0541"/>
    <w:rsid w:val="00FE1128"/>
    <w:rsid w:val="00FE1217"/>
    <w:rsid w:val="00FE2B49"/>
    <w:rsid w:val="00FE32E1"/>
    <w:rsid w:val="00FE36EA"/>
    <w:rsid w:val="00FE3C33"/>
    <w:rsid w:val="00FE4AD1"/>
    <w:rsid w:val="00FE4DF3"/>
    <w:rsid w:val="00FE5238"/>
    <w:rsid w:val="00FE6C48"/>
    <w:rsid w:val="00FE76AA"/>
    <w:rsid w:val="00FF23C9"/>
    <w:rsid w:val="00FF335C"/>
    <w:rsid w:val="00FF3A53"/>
    <w:rsid w:val="00FF3FF7"/>
    <w:rsid w:val="00FF41F3"/>
    <w:rsid w:val="00FF6151"/>
    <w:rsid w:val="00FF641A"/>
    <w:rsid w:val="00FF6457"/>
    <w:rsid w:val="00FF69BF"/>
    <w:rsid w:val="00FF7EA8"/>
    <w:rsid w:val="0E449DA3"/>
    <w:rsid w:val="3020FB9C"/>
    <w:rsid w:val="5955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>
      <v:fill color="black" on="f"/>
      <v:stroke on="f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A5661A1"/>
  <w15:chartTrackingRefBased/>
  <w15:docId w15:val="{70E67D95-381B-4FB8-A5FB-CABF6A2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id-ID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b/>
      <w:color w:val="000080"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b/>
      <w:color w:val="000080"/>
      <w:sz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RFQ Text, Char,MG Text,Char"/>
    <w:basedOn w:val="Normal"/>
    <w:link w:val="BodyTextChar"/>
    <w:pPr>
      <w:spacing w:before="60" w:after="6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639"/>
      </w:tabs>
      <w:spacing w:before="240"/>
    </w:pPr>
    <w:rPr>
      <w:b/>
      <w:caps/>
      <w:sz w:val="24"/>
    </w:rPr>
  </w:style>
  <w:style w:type="paragraph" w:styleId="TOC2">
    <w:name w:val="toc 2"/>
    <w:basedOn w:val="Normal"/>
    <w:next w:val="Normal"/>
    <w:uiPriority w:val="39"/>
    <w:pPr>
      <w:tabs>
        <w:tab w:val="left" w:pos="800"/>
        <w:tab w:val="right" w:pos="9639"/>
      </w:tabs>
      <w:spacing w:before="40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bullet">
    <w:name w:val="Tabletext bullet"/>
    <w:basedOn w:val="Normal"/>
    <w:pPr>
      <w:numPr>
        <w:numId w:val="2"/>
      </w:numPr>
    </w:pPr>
  </w:style>
  <w:style w:type="paragraph" w:customStyle="1" w:styleId="Notes">
    <w:name w:val="Notes"/>
    <w:basedOn w:val="BodyText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spacing w:before="20" w:after="20"/>
    </w:pPr>
    <w:rPr>
      <w:color w:val="FF0000"/>
      <w:sz w:val="16"/>
    </w:rPr>
  </w:style>
  <w:style w:type="paragraph" w:customStyle="1" w:styleId="AppendixHeading1">
    <w:name w:val="Appendix Heading 1"/>
    <w:basedOn w:val="Heading1"/>
    <w:next w:val="BodyText"/>
    <w:pPr>
      <w:pageBreakBefore/>
      <w:numPr>
        <w:numId w:val="0"/>
      </w:numPr>
    </w:pPr>
  </w:style>
  <w:style w:type="paragraph" w:customStyle="1" w:styleId="Texte1">
    <w:name w:val="Texte 1"/>
    <w:basedOn w:val="Normal"/>
    <w:pPr>
      <w:widowControl w:val="0"/>
      <w:spacing w:before="60" w:after="60"/>
      <w:jc w:val="both"/>
    </w:pPr>
    <w:rPr>
      <w:rFonts w:cs="Arial"/>
      <w:iCs/>
      <w:kern w:val="2"/>
      <w:lang w:val="en-GB" w:eastAsia="zh-CN"/>
    </w:rPr>
  </w:style>
  <w:style w:type="paragraph" w:styleId="TOC8">
    <w:name w:val="toc 8"/>
    <w:basedOn w:val="Normal"/>
    <w:next w:val="Normal"/>
    <w:autoRedefine/>
    <w:semiHidden/>
    <w:pPr>
      <w:widowControl w:val="0"/>
      <w:ind w:leftChars="1400" w:left="3360"/>
    </w:pPr>
    <w:rPr>
      <w:rFonts w:eastAsia="PMingLiU"/>
      <w:kern w:val="2"/>
      <w:szCs w:val="24"/>
      <w:lang w:val="en-US" w:eastAsia="zh-TW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BodyTextChar">
    <w:name w:val="Body Text Char"/>
    <w:aliases w:val="RFQ Text Char, Char Char,MG Text Char,Char Char"/>
    <w:link w:val="BodyText"/>
    <w:rsid w:val="00687494"/>
    <w:rPr>
      <w:rFonts w:ascii="Arial" w:hAnsi="Arial"/>
      <w:lang w:val="en-AU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687494"/>
    <w:rPr>
      <w:rFonts w:ascii="Courier New" w:eastAsia="Times New Roman" w:hAnsi="Courier New" w:cs="Courier Ne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E3E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A53E3E"/>
    <w:rPr>
      <w:rFonts w:ascii="Arial" w:hAnsi="Arial" w:cs="Arial"/>
      <w:vanish/>
      <w:sz w:val="16"/>
      <w:szCs w:val="16"/>
      <w:lang w:val="en-AU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3E3E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A53E3E"/>
    <w:rPr>
      <w:rFonts w:ascii="Arial" w:hAnsi="Arial" w:cs="Arial"/>
      <w:vanish/>
      <w:sz w:val="16"/>
      <w:szCs w:val="16"/>
      <w:lang w:val="en-AU" w:eastAsia="en-US"/>
    </w:rPr>
  </w:style>
  <w:style w:type="table" w:styleId="TableGrid">
    <w:name w:val="Table Grid"/>
    <w:basedOn w:val="TableNormal"/>
    <w:uiPriority w:val="59"/>
    <w:rsid w:val="00FD5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00093D"/>
    <w:rPr>
      <w:rFonts w:ascii="Arial" w:hAnsi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52"/>
    <w:rPr>
      <w:rFonts w:ascii="Segoe UI" w:hAnsi="Segoe UI" w:cs="Segoe UI"/>
      <w:sz w:val="18"/>
      <w:szCs w:val="18"/>
      <w:lang w:val="id-ID"/>
    </w:rPr>
  </w:style>
  <w:style w:type="character" w:customStyle="1" w:styleId="pep">
    <w:name w:val="_pe_p"/>
    <w:basedOn w:val="DefaultParagraphFont"/>
    <w:rsid w:val="00820D40"/>
  </w:style>
  <w:style w:type="table" w:styleId="GridTable5Dark-Accent2">
    <w:name w:val="Grid Table 5 Dark Accent 2"/>
    <w:basedOn w:val="TableNormal"/>
    <w:uiPriority w:val="50"/>
    <w:rsid w:val="003574E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3574E1"/>
    <w:pPr>
      <w:ind w:left="720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3574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C37E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C37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767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05C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46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5E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5E8"/>
    <w:rPr>
      <w:rFonts w:ascii="Arial" w:hAnsi="Arial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5E8"/>
    <w:rPr>
      <w:rFonts w:ascii="Arial" w:hAnsi="Arial"/>
      <w:b/>
      <w:bCs/>
      <w:lang w:val="id-ID"/>
    </w:rPr>
  </w:style>
  <w:style w:type="paragraph" w:styleId="Revision">
    <w:name w:val="Revision"/>
    <w:hidden/>
    <w:uiPriority w:val="99"/>
    <w:semiHidden/>
    <w:rsid w:val="007465E8"/>
    <w:rPr>
      <w:rFonts w:ascii="Arial" w:hAnsi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3386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85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303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9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64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73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172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104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0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450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052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20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8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962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76149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10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00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0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5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02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152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101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105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92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068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989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2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7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7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17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89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633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94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57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408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55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72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053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0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6145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7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74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19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34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47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6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2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806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090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815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658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467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7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9479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3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3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10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3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95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3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656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636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253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60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286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EFC4856B-C9B6-4552-97FC-4FDF5873357E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BA42B952D4E4C95B15513F03DEB5F" ma:contentTypeVersion="44" ma:contentTypeDescription="Create a new document." ma:contentTypeScope="" ma:versionID="b2cc1ca91b1bfb82cae91e3b4403f06b">
  <xsd:schema xmlns:xsd="http://www.w3.org/2001/XMLSchema" xmlns:xs="http://www.w3.org/2001/XMLSchema" xmlns:p="http://schemas.microsoft.com/office/2006/metadata/properties" xmlns:ns1="http://schemas.microsoft.com/sharepoint/v3" xmlns:ns2="463b4bcd-517a-49e6-9e3e-6d0a102f170b" xmlns:ns3="037170d9-6493-484a-86a0-fe3dedcbae75" targetNamespace="http://schemas.microsoft.com/office/2006/metadata/properties" ma:root="true" ma:fieldsID="f40ca23e0be9ac4d25fe59c762c7a1b3" ns1:_="" ns2:_="" ns3:_="">
    <xsd:import namespace="http://schemas.microsoft.com/sharepoint/v3"/>
    <xsd:import namespace="463b4bcd-517a-49e6-9e3e-6d0a102f170b"/>
    <xsd:import namespace="037170d9-6493-484a-86a0-fe3dedcba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PIC_x0020_DEV" minOccurs="0"/>
                <xsd:element ref="ns2:PIC_x0020_BA" minOccurs="0"/>
                <xsd:element ref="ns2:PIC_x0020_QC" minOccurs="0"/>
                <xsd:element ref="ns2:Notes0" minOccurs="0"/>
                <xsd:element ref="ns2:Go_x0020_Live_x0020__x0028_Plan_x0029_" minOccurs="0"/>
                <xsd:element ref="ns2:Go_x0020_Live_x0020__x0028_Actual_x0029_" minOccurs="0"/>
                <xsd:element ref="ns2:BRS_x0020_Start_x0020_Date_x0020__x0028_Plan_x0029_" minOccurs="0"/>
                <xsd:element ref="ns2:BRS_x0020_End_x0020_Date_x0020__x0028_Plan_x0029_" minOccurs="0"/>
                <xsd:element ref="ns2:BRS_x0020_Start_x0020_Date_x0020__x0028_Actual_x0029_" minOccurs="0"/>
                <xsd:element ref="ns2:BRS_x0020_End_x0020_Date_x0020__x0028_Actual_x0029_" minOccurs="0"/>
                <xsd:element ref="ns2:BRS_x0020_Progress_x0020__x0028__x0025__x0029_" minOccurs="0"/>
                <xsd:element ref="ns2:DEV_x0020_Start_x0020_Date_x0020__x0028_Plan_x0029_" minOccurs="0"/>
                <xsd:element ref="ns2:DEV_x0020_End_x0020_Date_x0020__x0028_Plan_x0029_" minOccurs="0"/>
                <xsd:element ref="ns2:DEV_x0020_Start_x0020_Date_x0020__x0028_Actual_x0029_" minOccurs="0"/>
                <xsd:element ref="ns2:DEV_x0020_End_x0020_Date_x0020__x0028_Actual_x0029_" minOccurs="0"/>
                <xsd:element ref="ns2:DEV_x0020_Progress_x0020__x0028__x0025__x0029_" minOccurs="0"/>
                <xsd:element ref="ns2:SIT_x0020_Start_x0020_Date_x0020__x0028_Plan_x0029_" minOccurs="0"/>
                <xsd:element ref="ns2:SIT_x0020_End_x0020_Date_x0020__x0028_Plan_x0029_" minOccurs="0"/>
                <xsd:element ref="ns2:SIT_x0020_Start_x0020_Date_x0020__x0028_Actual_x0029_" minOccurs="0"/>
                <xsd:element ref="ns2:SIT_x0020_End_x0020_Date_x0020__x0028_Actual_x0029_" minOccurs="0"/>
                <xsd:element ref="ns2:SIT_x0020_Progress_x0020__x0028__x0025__x0029_" minOccurs="0"/>
                <xsd:element ref="ns2:UAT_x0020_Start_x0020_Date_x0020__x0028_Plan_x0029_" minOccurs="0"/>
                <xsd:element ref="ns2:UAT_x0020_End_x0020_Date_x0020__x0028_Plan_x0029_" minOccurs="0"/>
                <xsd:element ref="ns2:UAT_x0020_Start_x0020_Date_x0020__x0028_Actual_x0029_" minOccurs="0"/>
                <xsd:element ref="ns2:UAT_x0020_End_x0020_Date_x0020__x0028_Actual_x0029_" minOccurs="0"/>
                <xsd:element ref="ns2:UAT_x0020_Progress_x0020__x0028__x0025__x0029_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b4bcd-517a-49e6-9e3e-6d0a102f1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19" nillable="true" ma:displayName="Status" ma:default="BRS" ma:format="Dropdown" ma:internalName="Status">
      <xsd:simpleType>
        <xsd:restriction base="dms:Choice">
          <xsd:enumeration value="BRS"/>
          <xsd:enumeration value="DEV"/>
          <xsd:enumeration value="SIT"/>
          <xsd:enumeration value="UAT"/>
          <xsd:enumeration value="LIVE"/>
        </xsd:restriction>
      </xsd:simpleType>
    </xsd:element>
    <xsd:element name="PIC_x0020_DEV" ma:index="20" nillable="true" ma:displayName="PIC DEV" ma:internalName="PIC_x0020_DEV">
      <xsd:simpleType>
        <xsd:restriction base="dms:Text">
          <xsd:maxLength value="255"/>
        </xsd:restriction>
      </xsd:simpleType>
    </xsd:element>
    <xsd:element name="PIC_x0020_BA" ma:index="21" nillable="true" ma:displayName="PIC BA" ma:format="Dropdown" ma:internalName="PIC_x0020_BA">
      <xsd:simpleType>
        <xsd:restriction base="dms:Text">
          <xsd:maxLength value="255"/>
        </xsd:restriction>
      </xsd:simpleType>
    </xsd:element>
    <xsd:element name="PIC_x0020_QC" ma:index="22" nillable="true" ma:displayName="PIC QC" ma:format="Dropdown" ma:internalName="PIC_x0020_QC">
      <xsd:simpleType>
        <xsd:restriction base="dms:Text">
          <xsd:maxLength value="255"/>
        </xsd:restriction>
      </xsd:simpleType>
    </xsd:element>
    <xsd:element name="Notes0" ma:index="23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Go_x0020_Live_x0020__x0028_Plan_x0029_" ma:index="24" nillable="true" ma:displayName="Go Live (Plan)" ma:format="DateOnly" ma:internalName="Go_x0020_Live_x0020__x0028_Plan_x0029_">
      <xsd:simpleType>
        <xsd:restriction base="dms:DateTime"/>
      </xsd:simpleType>
    </xsd:element>
    <xsd:element name="Go_x0020_Live_x0020__x0028_Actual_x0029_" ma:index="25" nillable="true" ma:displayName="Go Live (Actual)" ma:format="DateOnly" ma:internalName="Go_x0020_Live_x0020__x0028_Actual_x0029_">
      <xsd:simpleType>
        <xsd:restriction base="dms:DateTime"/>
      </xsd:simpleType>
    </xsd:element>
    <xsd:element name="BRS_x0020_Start_x0020_Date_x0020__x0028_Plan_x0029_" ma:index="26" nillable="true" ma:displayName="BRS Start Date (Plan)" ma:format="DateOnly" ma:internalName="BRS_x0020_Start_x0020_Date_x0020__x0028_Plan_x0029_">
      <xsd:simpleType>
        <xsd:restriction base="dms:DateTime"/>
      </xsd:simpleType>
    </xsd:element>
    <xsd:element name="BRS_x0020_End_x0020_Date_x0020__x0028_Plan_x0029_" ma:index="27" nillable="true" ma:displayName="BRS End Date (Plan)" ma:format="DateOnly" ma:internalName="BRS_x0020_End_x0020_Date_x0020__x0028_Plan_x0029_">
      <xsd:simpleType>
        <xsd:restriction base="dms:DateTime"/>
      </xsd:simpleType>
    </xsd:element>
    <xsd:element name="BRS_x0020_Start_x0020_Date_x0020__x0028_Actual_x0029_" ma:index="28" nillable="true" ma:displayName="BRS Start Date (Actual)" ma:format="DateOnly" ma:internalName="BRS_x0020_Start_x0020_Date_x0020__x0028_Actual_x0029_">
      <xsd:simpleType>
        <xsd:restriction base="dms:DateTime"/>
      </xsd:simpleType>
    </xsd:element>
    <xsd:element name="BRS_x0020_End_x0020_Date_x0020__x0028_Actual_x0029_" ma:index="29" nillable="true" ma:displayName="BRS End Date (Actual)" ma:format="DateOnly" ma:internalName="BRS_x0020_End_x0020_Date_x0020__x0028_Actual_x0029_">
      <xsd:simpleType>
        <xsd:restriction base="dms:DateTime"/>
      </xsd:simpleType>
    </xsd:element>
    <xsd:element name="BRS_x0020_Progress_x0020__x0028__x0025__x0029_" ma:index="30" nillable="true" ma:displayName="BRS Progress (%)" ma:decimals="0" ma:format="Dropdown" ma:internalName="BRS_x0020_Progress_x0020__x0028__x0025__x0029_" ma:percentage="TRUE">
      <xsd:simpleType>
        <xsd:restriction base="dms:Number"/>
      </xsd:simpleType>
    </xsd:element>
    <xsd:element name="DEV_x0020_Start_x0020_Date_x0020__x0028_Plan_x0029_" ma:index="31" nillable="true" ma:displayName="DEV Start Date (Plan)" ma:format="DateOnly" ma:internalName="DEV_x0020_Start_x0020_Date_x0020__x0028_Plan_x0029_">
      <xsd:simpleType>
        <xsd:restriction base="dms:DateTime"/>
      </xsd:simpleType>
    </xsd:element>
    <xsd:element name="DEV_x0020_End_x0020_Date_x0020__x0028_Plan_x0029_" ma:index="32" nillable="true" ma:displayName="DEV End Date (Plan)" ma:format="DateOnly" ma:internalName="DEV_x0020_End_x0020_Date_x0020__x0028_Plan_x0029_">
      <xsd:simpleType>
        <xsd:restriction base="dms:DateTime"/>
      </xsd:simpleType>
    </xsd:element>
    <xsd:element name="DEV_x0020_Start_x0020_Date_x0020__x0028_Actual_x0029_" ma:index="33" nillable="true" ma:displayName="DEV Start Date (Actual)" ma:format="DateOnly" ma:internalName="DEV_x0020_Start_x0020_Date_x0020__x0028_Actual_x0029_">
      <xsd:simpleType>
        <xsd:restriction base="dms:DateTime"/>
      </xsd:simpleType>
    </xsd:element>
    <xsd:element name="DEV_x0020_End_x0020_Date_x0020__x0028_Actual_x0029_" ma:index="34" nillable="true" ma:displayName="DEV End Date (Actual)" ma:format="DateOnly" ma:internalName="DEV_x0020_End_x0020_Date_x0020__x0028_Actual_x0029_">
      <xsd:simpleType>
        <xsd:restriction base="dms:DateTime"/>
      </xsd:simpleType>
    </xsd:element>
    <xsd:element name="DEV_x0020_Progress_x0020__x0028__x0025__x0029_" ma:index="35" nillable="true" ma:displayName="DEV Progress (%)" ma:decimals="0" ma:format="Dropdown" ma:internalName="DEV_x0020_Progress_x0020__x0028__x0025__x0029_" ma:percentage="TRUE">
      <xsd:simpleType>
        <xsd:restriction base="dms:Number"/>
      </xsd:simpleType>
    </xsd:element>
    <xsd:element name="SIT_x0020_Start_x0020_Date_x0020__x0028_Plan_x0029_" ma:index="36" nillable="true" ma:displayName="SIT Start Date (Plan)" ma:format="DateOnly" ma:internalName="SIT_x0020_Start_x0020_Date_x0020__x0028_Plan_x0029_">
      <xsd:simpleType>
        <xsd:restriction base="dms:DateTime"/>
      </xsd:simpleType>
    </xsd:element>
    <xsd:element name="SIT_x0020_End_x0020_Date_x0020__x0028_Plan_x0029_" ma:index="37" nillable="true" ma:displayName="SIT End Date (Plan)" ma:format="DateOnly" ma:internalName="SIT_x0020_End_x0020_Date_x0020__x0028_Plan_x0029_">
      <xsd:simpleType>
        <xsd:restriction base="dms:DateTime"/>
      </xsd:simpleType>
    </xsd:element>
    <xsd:element name="SIT_x0020_Start_x0020_Date_x0020__x0028_Actual_x0029_" ma:index="38" nillable="true" ma:displayName="SIT Start Date (Actual)" ma:format="DateOnly" ma:internalName="SIT_x0020_Start_x0020_Date_x0020__x0028_Actual_x0029_">
      <xsd:simpleType>
        <xsd:restriction base="dms:DateTime"/>
      </xsd:simpleType>
    </xsd:element>
    <xsd:element name="SIT_x0020_End_x0020_Date_x0020__x0028_Actual_x0029_" ma:index="39" nillable="true" ma:displayName="SIT End Date (Actual)" ma:format="DateOnly" ma:internalName="SIT_x0020_End_x0020_Date_x0020__x0028_Actual_x0029_">
      <xsd:simpleType>
        <xsd:restriction base="dms:DateTime"/>
      </xsd:simpleType>
    </xsd:element>
    <xsd:element name="SIT_x0020_Progress_x0020__x0028__x0025__x0029_" ma:index="40" nillable="true" ma:displayName="SIT Progress (%)" ma:decimals="0" ma:format="Dropdown" ma:internalName="SIT_x0020_Progress_x0020__x0028__x0025__x0029_" ma:percentage="TRUE">
      <xsd:simpleType>
        <xsd:restriction base="dms:Number"/>
      </xsd:simpleType>
    </xsd:element>
    <xsd:element name="UAT_x0020_Start_x0020_Date_x0020__x0028_Plan_x0029_" ma:index="41" nillable="true" ma:displayName="UAT Start Date (Plan)" ma:format="DateOnly" ma:internalName="UAT_x0020_Start_x0020_Date_x0020__x0028_Plan_x0029_">
      <xsd:simpleType>
        <xsd:restriction base="dms:DateTime"/>
      </xsd:simpleType>
    </xsd:element>
    <xsd:element name="UAT_x0020_End_x0020_Date_x0020__x0028_Plan_x0029_" ma:index="42" nillable="true" ma:displayName="UAT End Date (Plan)" ma:format="DateOnly" ma:internalName="UAT_x0020_End_x0020_Date_x0020__x0028_Plan_x0029_">
      <xsd:simpleType>
        <xsd:restriction base="dms:DateTime"/>
      </xsd:simpleType>
    </xsd:element>
    <xsd:element name="UAT_x0020_Start_x0020_Date_x0020__x0028_Actual_x0029_" ma:index="43" nillable="true" ma:displayName="UAT Start Date (Actual)" ma:format="DateOnly" ma:internalName="UAT_x0020_Start_x0020_Date_x0020__x0028_Actual_x0029_">
      <xsd:simpleType>
        <xsd:restriction base="dms:DateTime"/>
      </xsd:simpleType>
    </xsd:element>
    <xsd:element name="UAT_x0020_End_x0020_Date_x0020__x0028_Actual_x0029_" ma:index="44" nillable="true" ma:displayName="UAT End Date (Actual)" ma:format="DateOnly" ma:internalName="UAT_x0020_End_x0020_Date_x0020__x0028_Actual_x0029_">
      <xsd:simpleType>
        <xsd:restriction base="dms:DateTime"/>
      </xsd:simpleType>
    </xsd:element>
    <xsd:element name="UAT_x0020_Progress_x0020__x0028__x0025__x0029_" ma:index="45" nillable="true" ma:displayName="UAT Progress (%)" ma:decimals="0" ma:format="Dropdown" ma:internalName="UAT_x0020_Progress_x0020__x0028__x0025__x0029_" ma:percentage="TRUE">
      <xsd:simpleType>
        <xsd:restriction base="dms:Number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50" nillable="true" ma:taxonomy="true" ma:internalName="lcf76f155ced4ddcb4097134ff3c332f" ma:taxonomyFieldName="MediaServiceImageTags" ma:displayName="Image Tags" ma:readOnly="false" ma:fieldId="{5cf76f15-5ced-4ddc-b409-7134ff3c332f}" ma:taxonomyMulti="true" ma:sspId="a5241098-a687-4261-ac7a-b2bd599f3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70d9-6493-484a-86a0-fe3dedcbae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51" nillable="true" ma:displayName="Taxonomy Catch All Column" ma:hidden="true" ma:list="{1c247c7e-067a-4d39-8860-ccfa9a75e2ee}" ma:internalName="TaxCatchAll" ma:showField="CatchAllData" ma:web="037170d9-6493-484a-86a0-fe3dedcbae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V_x0020_End_x0020_Date_x0020__x0028_Actual_x0029_ xmlns="463b4bcd-517a-49e6-9e3e-6d0a102f170b" xsi:nil="true"/>
    <BRS_x0020_Start_x0020_Date_x0020__x0028_Plan_x0029_ xmlns="463b4bcd-517a-49e6-9e3e-6d0a102f170b" xsi:nil="true"/>
    <BRS_x0020_End_x0020_Date_x0020__x0028_Plan_x0029_ xmlns="463b4bcd-517a-49e6-9e3e-6d0a102f170b" xsi:nil="true"/>
    <DEV_x0020_Progress_x0020__x0028__x0025__x0029_ xmlns="463b4bcd-517a-49e6-9e3e-6d0a102f170b" xsi:nil="true"/>
    <DEV_x0020_Start_x0020_Date_x0020__x0028_Actual_x0029_ xmlns="463b4bcd-517a-49e6-9e3e-6d0a102f170b" xsi:nil="true"/>
    <SIT_x0020_Progress_x0020__x0028__x0025__x0029_ xmlns="463b4bcd-517a-49e6-9e3e-6d0a102f170b" xsi:nil="true"/>
    <BRS_x0020_Start_x0020_Date_x0020__x0028_Actual_x0029_ xmlns="463b4bcd-517a-49e6-9e3e-6d0a102f170b" xsi:nil="true"/>
    <DEV_x0020_End_x0020_Date_x0020__x0028_Plan_x0029_ xmlns="463b4bcd-517a-49e6-9e3e-6d0a102f170b" xsi:nil="true"/>
    <Notes0 xmlns="463b4bcd-517a-49e6-9e3e-6d0a102f170b" xsi:nil="true"/>
    <DEV_x0020_Start_x0020_Date_x0020__x0028_Plan_x0029_ xmlns="463b4bcd-517a-49e6-9e3e-6d0a102f170b" xsi:nil="true"/>
    <SIT_x0020_Start_x0020_Date_x0020__x0028_Actual_x0029_ xmlns="463b4bcd-517a-49e6-9e3e-6d0a102f170b" xsi:nil="true"/>
    <Go_x0020_Live_x0020__x0028_Plan_x0029_ xmlns="463b4bcd-517a-49e6-9e3e-6d0a102f170b" xsi:nil="true"/>
    <BRS_x0020_End_x0020_Date_x0020__x0028_Actual_x0029_ xmlns="463b4bcd-517a-49e6-9e3e-6d0a102f170b" xsi:nil="true"/>
    <Status xmlns="463b4bcd-517a-49e6-9e3e-6d0a102f170b">BRS</Status>
    <SIT_x0020_End_x0020_Date_x0020__x0028_Plan_x0029_ xmlns="463b4bcd-517a-49e6-9e3e-6d0a102f170b" xsi:nil="true"/>
    <UAT_x0020_Start_x0020_Date_x0020__x0028_Actual_x0029_ xmlns="463b4bcd-517a-49e6-9e3e-6d0a102f170b" xsi:nil="true"/>
    <UAT_x0020_End_x0020_Date_x0020__x0028_Actual_x0029_ xmlns="463b4bcd-517a-49e6-9e3e-6d0a102f170b" xsi:nil="true"/>
    <PIC_x0020_QC xmlns="463b4bcd-517a-49e6-9e3e-6d0a102f170b" xsi:nil="true"/>
    <SIT_x0020_End_x0020_Date_x0020__x0028_Actual_x0029_ xmlns="463b4bcd-517a-49e6-9e3e-6d0a102f170b" xsi:nil="true"/>
    <UAT_x0020_Start_x0020_Date_x0020__x0028_Plan_x0029_ xmlns="463b4bcd-517a-49e6-9e3e-6d0a102f170b" xsi:nil="true"/>
    <UAT_x0020_Progress_x0020__x0028__x0025__x0029_ xmlns="463b4bcd-517a-49e6-9e3e-6d0a102f170b" xsi:nil="true"/>
    <PIC_x0020_DEV xmlns="463b4bcd-517a-49e6-9e3e-6d0a102f170b" xsi:nil="true"/>
    <UAT_x0020_End_x0020_Date_x0020__x0028_Plan_x0029_ xmlns="463b4bcd-517a-49e6-9e3e-6d0a102f170b" xsi:nil="true"/>
    <BRS_x0020_Progress_x0020__x0028__x0025__x0029_ xmlns="463b4bcd-517a-49e6-9e3e-6d0a102f170b" xsi:nil="true"/>
    <PIC_x0020_BA xmlns="463b4bcd-517a-49e6-9e3e-6d0a102f170b" xsi:nil="true"/>
    <Go_x0020_Live_x0020__x0028_Actual_x0029_ xmlns="463b4bcd-517a-49e6-9e3e-6d0a102f170b" xsi:nil="true"/>
    <SIT_x0020_Start_x0020_Date_x0020__x0028_Plan_x0029_ xmlns="463b4bcd-517a-49e6-9e3e-6d0a102f170b" xsi:nil="true"/>
    <lcf76f155ced4ddcb4097134ff3c332f xmlns="463b4bcd-517a-49e6-9e3e-6d0a102f170b">
      <Terms xmlns="http://schemas.microsoft.com/office/infopath/2007/PartnerControls"/>
    </lcf76f155ced4ddcb4097134ff3c332f>
    <TaxCatchAll xmlns="037170d9-6493-484a-86a0-fe3dedcbae7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E8B3-DDAB-4EB8-B51A-191D0D176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A5FCF3-592A-4BF8-A526-0430169DCA8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F50CD2F-2906-431C-86FC-E1A0FEA4D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3b4bcd-517a-49e6-9e3e-6d0a102f170b"/>
    <ds:schemaRef ds:uri="037170d9-6493-484a-86a0-fe3dedcba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631C10-9E44-4311-AC01-CF662D13EE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63b4bcd-517a-49e6-9e3e-6d0a102f170b"/>
    <ds:schemaRef ds:uri="037170d9-6493-484a-86a0-fe3dedcbae75"/>
  </ds:schemaRefs>
</ds:datastoreItem>
</file>

<file path=customXml/itemProps5.xml><?xml version="1.0" encoding="utf-8"?>
<ds:datastoreItem xmlns:ds="http://schemas.openxmlformats.org/officeDocument/2006/customXml" ds:itemID="{391A4929-177C-420A-803C-1666014B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63608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Australia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Amelia</dc:creator>
  <cp:keywords/>
  <dc:description/>
  <cp:lastModifiedBy>Romtoni</cp:lastModifiedBy>
  <cp:revision>2010</cp:revision>
  <cp:lastPrinted>2006-10-25T05:23:00Z</cp:lastPrinted>
  <dcterms:created xsi:type="dcterms:W3CDTF">2020-07-29T09:42:00Z</dcterms:created>
  <dcterms:modified xsi:type="dcterms:W3CDTF">2023-02-21T03:14:00Z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rocess">
    <vt:lpwstr>PM02 Requirements Analysis</vt:lpwstr>
  </property>
  <property fmtid="{D5CDD505-2E9C-101B-9397-08002B2CF9AE}" pid="4" name="Doc Type">
    <vt:lpwstr>Template</vt:lpwstr>
  </property>
  <property fmtid="{D5CDD505-2E9C-101B-9397-08002B2CF9AE}" pid="5" name="UID">
    <vt:lpwstr>1403.00000000000</vt:lpwstr>
  </property>
  <property fmtid="{D5CDD505-2E9C-101B-9397-08002B2CF9AE}" pid="6" name="ContentTypeId">
    <vt:lpwstr>0x010100DD8BA42B952D4E4C95B15513F03DEB5F</vt:lpwstr>
  </property>
  <property fmtid="{D5CDD505-2E9C-101B-9397-08002B2CF9AE}" pid="7" name="AuthorIds_UIVersion_2560">
    <vt:lpwstr>6</vt:lpwstr>
  </property>
</Properties>
</file>